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73B0B012" w:rsidR="00D25649" w:rsidRPr="00CF4DCA" w:rsidRDefault="00D25649" w:rsidP="00891BD3">
      <w:pPr>
        <w:jc w:val="center"/>
        <w:rPr>
          <w:rFonts w:ascii="Cambria" w:hAnsi="Cambria"/>
          <w:b/>
          <w:sz w:val="32"/>
          <w:szCs w:val="32"/>
          <w:lang w:val="nl-NL"/>
        </w:rPr>
      </w:pPr>
    </w:p>
    <w:p w14:paraId="6BF21358" w14:textId="5C5FA789" w:rsidR="0073487E" w:rsidRPr="00CF4DCA" w:rsidRDefault="00903C43" w:rsidP="00891BD3">
      <w:pPr>
        <w:jc w:val="center"/>
        <w:rPr>
          <w:rFonts w:ascii="Cambria" w:hAnsi="Cambria"/>
          <w:b/>
          <w:sz w:val="32"/>
          <w:szCs w:val="32"/>
          <w:lang w:val="nl-NL"/>
        </w:rPr>
      </w:pPr>
      <w:r w:rsidRPr="00CF4DCA">
        <w:rPr>
          <w:rFonts w:ascii="Cambria" w:hAnsi="Cambria"/>
          <w:b/>
          <w:noProof/>
          <w:sz w:val="32"/>
          <w:szCs w:val="32"/>
          <w:lang w:val="nl-NL"/>
        </w:rPr>
        <mc:AlternateContent>
          <mc:Choice Requires="wps">
            <w:drawing>
              <wp:anchor distT="0" distB="0" distL="114300" distR="114300" simplePos="0" relativeHeight="251662336" behindDoc="1" locked="0" layoutInCell="1" allowOverlap="1" wp14:anchorId="21DBBA4E" wp14:editId="0DEF5C2A">
                <wp:simplePos x="0" y="0"/>
                <wp:positionH relativeFrom="column">
                  <wp:posOffset>293370</wp:posOffset>
                </wp:positionH>
                <wp:positionV relativeFrom="paragraph">
                  <wp:posOffset>29845</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DD86" id="Rectangle 10" o:spid="_x0000_s1026" style="position:absolute;margin-left:23.1pt;margin-top:2.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63C61F26" w:rsidR="00F54C1C" w:rsidRPr="00CF4DCA" w:rsidRDefault="00F54C1C" w:rsidP="00F54C1C">
      <w:pPr>
        <w:jc w:val="center"/>
        <w:rPr>
          <w:rFonts w:ascii="Cambria" w:hAnsi="Cambria"/>
          <w:b/>
          <w:sz w:val="44"/>
          <w:szCs w:val="44"/>
          <w:lang w:val="nl-NL"/>
        </w:rPr>
      </w:pPr>
      <w:del w:id="0" w:author="Khamees, Anher" w:date="2017-06-01T13:36:00Z">
        <w:r w:rsidRPr="00CF4DCA" w:rsidDel="00903C43">
          <w:rPr>
            <w:rFonts w:ascii="Cambria" w:hAnsi="Cambria"/>
            <w:b/>
            <w:sz w:val="44"/>
            <w:szCs w:val="44"/>
            <w:lang w:val="nl-NL"/>
          </w:rPr>
          <w:delText>&lt;Naam Bedrijf opdrachtgever&gt;</w:delText>
        </w:r>
      </w:del>
      <w:ins w:id="1" w:author="Khamees, Anher" w:date="2017-06-01T13:36:00Z">
        <w:r w:rsidR="00903C43">
          <w:rPr>
            <w:rFonts w:ascii="Cambria" w:hAnsi="Cambria"/>
            <w:b/>
            <w:sz w:val="44"/>
            <w:szCs w:val="44"/>
            <w:lang w:val="nl-NL"/>
          </w:rPr>
          <w:t>Alfa-College</w:t>
        </w:r>
      </w:ins>
    </w:p>
    <w:p w14:paraId="4AD2C32F" w14:textId="77777777" w:rsidR="00D25649" w:rsidRPr="00CF4DCA" w:rsidRDefault="00D25649" w:rsidP="00F54C1C">
      <w:pPr>
        <w:jc w:val="center"/>
        <w:rPr>
          <w:rFonts w:ascii="Cambria" w:hAnsi="Cambria"/>
          <w:b/>
          <w:sz w:val="44"/>
          <w:szCs w:val="44"/>
          <w:lang w:val="nl-NL"/>
        </w:rPr>
      </w:pPr>
    </w:p>
    <w:p w14:paraId="42A408A1" w14:textId="39CC7A11" w:rsidR="00F54C1C" w:rsidRPr="00CF4DCA" w:rsidRDefault="00F54C1C" w:rsidP="00F54C1C">
      <w:pPr>
        <w:jc w:val="center"/>
        <w:rPr>
          <w:rFonts w:ascii="Cambria" w:hAnsi="Cambria"/>
          <w:b/>
          <w:sz w:val="44"/>
          <w:szCs w:val="44"/>
          <w:lang w:val="nl-NL"/>
        </w:rPr>
      </w:pPr>
      <w:del w:id="2" w:author="Khamees, Anher" w:date="2017-06-01T13:37:00Z">
        <w:r w:rsidRPr="00CF4DCA" w:rsidDel="00903C43">
          <w:rPr>
            <w:rFonts w:ascii="Cambria" w:hAnsi="Cambria"/>
            <w:b/>
            <w:sz w:val="44"/>
            <w:szCs w:val="44"/>
            <w:lang w:val="nl-NL"/>
          </w:rPr>
          <w:delText>&lt;Naam Project&gt;</w:delText>
        </w:r>
      </w:del>
      <w:ins w:id="3" w:author="Khamees, Anher" w:date="2017-06-01T13:37:00Z">
        <w:r w:rsidR="00903C43">
          <w:rPr>
            <w:rFonts w:ascii="Cambria" w:hAnsi="Cambria"/>
            <w:b/>
            <w:sz w:val="44"/>
            <w:szCs w:val="44"/>
            <w:lang w:val="nl-NL"/>
          </w:rPr>
          <w:t>Alfa Forum</w:t>
        </w:r>
      </w:ins>
    </w:p>
    <w:p w14:paraId="29EBE95F" w14:textId="2F574E4C"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del w:id="4" w:author="Khamees, Anher" w:date="2017-06-01T13:38:00Z">
        <w:r w:rsidRPr="00CF4DCA" w:rsidDel="00903C43">
          <w:rPr>
            <w:rFonts w:ascii="Cambria" w:hAnsi="Cambria"/>
            <w:b/>
            <w:sz w:val="36"/>
            <w:szCs w:val="36"/>
            <w:lang w:val="nl-NL"/>
          </w:rPr>
          <w:delText>&lt;nummer&gt;</w:delText>
        </w:r>
      </w:del>
      <w:ins w:id="5" w:author="Khamees, Anher" w:date="2017-06-01T13:38:00Z">
        <w:r w:rsidR="00903C43">
          <w:rPr>
            <w:rFonts w:ascii="Cambria" w:hAnsi="Cambria"/>
            <w:b/>
            <w:sz w:val="36"/>
            <w:szCs w:val="36"/>
            <w:lang w:val="nl-NL"/>
          </w:rPr>
          <w:t>47</w:t>
        </w:r>
      </w:ins>
    </w:p>
    <w:p w14:paraId="40DD166C" w14:textId="1F675B85" w:rsidR="0073487E" w:rsidRPr="00CF4DCA" w:rsidRDefault="0073487E" w:rsidP="00891BD3">
      <w:pPr>
        <w:jc w:val="center"/>
        <w:rPr>
          <w:rFonts w:ascii="Cambria" w:hAnsi="Cambria"/>
          <w:b/>
          <w:sz w:val="32"/>
          <w:szCs w:val="32"/>
          <w:lang w:val="nl-NL"/>
        </w:rPr>
      </w:pPr>
    </w:p>
    <w:p w14:paraId="07B131AD" w14:textId="770E4BC7" w:rsidR="00D25649" w:rsidRDefault="00ED7EB9" w:rsidP="00D25649">
      <w:pPr>
        <w:jc w:val="center"/>
        <w:rPr>
          <w:ins w:id="6" w:author="Khamees, Anher" w:date="2017-06-01T13:40:00Z"/>
          <w:rFonts w:ascii="Cambria" w:hAnsi="Cambria"/>
          <w:b/>
          <w:sz w:val="44"/>
          <w:szCs w:val="44"/>
          <w:lang w:val="nl-NL"/>
        </w:rPr>
      </w:pPr>
      <w:r w:rsidRPr="00CF4DCA">
        <w:rPr>
          <w:rFonts w:ascii="Cambria" w:hAnsi="Cambria"/>
          <w:b/>
          <w:sz w:val="44"/>
          <w:szCs w:val="44"/>
          <w:lang w:val="nl-NL"/>
        </w:rPr>
        <w:t>Functioneel Ontwerp</w:t>
      </w:r>
    </w:p>
    <w:p w14:paraId="7A7E0547" w14:textId="77777777" w:rsidR="00903C43" w:rsidRPr="00CF4DCA" w:rsidRDefault="00903C43" w:rsidP="00D25649">
      <w:pPr>
        <w:jc w:val="center"/>
        <w:rPr>
          <w:rFonts w:ascii="Cambria" w:hAnsi="Cambria"/>
          <w:b/>
          <w:sz w:val="44"/>
          <w:szCs w:val="44"/>
          <w:lang w:val="nl-NL"/>
        </w:rPr>
      </w:pPr>
    </w:p>
    <w:p w14:paraId="1296C97A" w14:textId="7195AEB1" w:rsidR="00D25649" w:rsidRPr="00CF4DCA" w:rsidDel="00903C43" w:rsidRDefault="00903C43" w:rsidP="00D25649">
      <w:pPr>
        <w:tabs>
          <w:tab w:val="right" w:pos="4253"/>
          <w:tab w:val="left" w:pos="4395"/>
        </w:tabs>
        <w:ind w:left="708" w:firstLine="708"/>
        <w:rPr>
          <w:del w:id="7" w:author="Khamees, Anher" w:date="2017-06-01T13:40:00Z"/>
          <w:rFonts w:ascii="Cambria" w:hAnsi="Cambria"/>
          <w:szCs w:val="24"/>
          <w:lang w:val="nl-NL"/>
        </w:rPr>
      </w:pPr>
      <w:ins w:id="8" w:author="Khamees, Anher" w:date="2017-06-01T13:40:00Z">
        <w:r>
          <w:rPr>
            <w:rFonts w:ascii="Cambria" w:hAnsi="Cambria"/>
            <w:b/>
            <w:bCs/>
            <w:i/>
            <w:szCs w:val="24"/>
            <w:lang w:val="nl-NL"/>
          </w:rPr>
          <w:tab/>
        </w:r>
        <w:r>
          <w:rPr>
            <w:rFonts w:ascii="Cambria" w:hAnsi="Cambria"/>
            <w:b/>
            <w:bCs/>
            <w:i/>
            <w:szCs w:val="24"/>
            <w:lang w:val="nl-NL"/>
          </w:rPr>
          <w:tab/>
        </w:r>
      </w:ins>
    </w:p>
    <w:p w14:paraId="0B708818" w14:textId="3AA76FDD" w:rsidR="00D25649" w:rsidRPr="00903C43" w:rsidRDefault="00D25649">
      <w:pPr>
        <w:tabs>
          <w:tab w:val="right" w:pos="4253"/>
          <w:tab w:val="left" w:pos="4395"/>
        </w:tabs>
        <w:rPr>
          <w:rFonts w:ascii="Cambria" w:hAnsi="Cambria"/>
          <w:b/>
          <w:bCs/>
          <w:szCs w:val="24"/>
          <w:lang w:val="nl-NL"/>
          <w:rPrChange w:id="9" w:author="Khamees, Anher" w:date="2017-06-01T13:39:00Z">
            <w:rPr>
              <w:rFonts w:ascii="Cambria" w:hAnsi="Cambria"/>
              <w:szCs w:val="24"/>
              <w:lang w:val="nl-NL"/>
            </w:rPr>
          </w:rPrChange>
        </w:rPr>
        <w:pPrChange w:id="10" w:author="Khamees, Anher" w:date="2017-06-01T13:39:00Z">
          <w:pPr>
            <w:tabs>
              <w:tab w:val="right" w:pos="4253"/>
              <w:tab w:val="left" w:pos="4395"/>
            </w:tabs>
            <w:ind w:left="708" w:firstLine="708"/>
          </w:pPr>
        </w:pPrChange>
      </w:pPr>
      <w:del w:id="11" w:author="Khamees, Anher" w:date="2017-06-01T13:38:00Z">
        <w:r w:rsidRPr="00903C43" w:rsidDel="00903C43">
          <w:rPr>
            <w:rFonts w:ascii="Cambria" w:hAnsi="Cambria"/>
            <w:b/>
            <w:bCs/>
            <w:i/>
            <w:szCs w:val="24"/>
            <w:lang w:val="nl-NL"/>
            <w:rPrChange w:id="12" w:author="Khamees, Anher" w:date="2017-06-01T13:39:00Z">
              <w:rPr>
                <w:rFonts w:ascii="Cambria" w:hAnsi="Cambria"/>
                <w:i/>
                <w:szCs w:val="24"/>
                <w:lang w:val="nl-NL"/>
              </w:rPr>
            </w:rPrChange>
          </w:rPr>
          <w:delText>In opdracht van</w:delText>
        </w:r>
        <w:r w:rsidRPr="00903C43" w:rsidDel="00903C43">
          <w:rPr>
            <w:rFonts w:ascii="Cambria" w:hAnsi="Cambria"/>
            <w:b/>
            <w:bCs/>
            <w:szCs w:val="24"/>
            <w:lang w:val="nl-NL"/>
            <w:rPrChange w:id="13" w:author="Khamees, Anher" w:date="2017-06-01T13:39:00Z">
              <w:rPr>
                <w:rFonts w:ascii="Cambria" w:hAnsi="Cambria"/>
                <w:szCs w:val="24"/>
                <w:lang w:val="nl-NL"/>
              </w:rPr>
            </w:rPrChange>
          </w:rPr>
          <w:tab/>
          <w:delText>: &lt;naam opdrachtgever&gt;</w:delText>
        </w:r>
      </w:del>
      <w:ins w:id="14" w:author="Khamees, Anher" w:date="2017-06-01T13:38:00Z">
        <w:r w:rsidR="00903C43" w:rsidRPr="00903C43">
          <w:rPr>
            <w:rFonts w:ascii="Cambria" w:hAnsi="Cambria"/>
            <w:b/>
            <w:bCs/>
            <w:i/>
            <w:szCs w:val="24"/>
            <w:lang w:val="nl-NL"/>
            <w:rPrChange w:id="15" w:author="Khamees, Anher" w:date="2017-06-01T13:39:00Z">
              <w:rPr>
                <w:rFonts w:ascii="Cambria" w:hAnsi="Cambria"/>
                <w:i/>
                <w:szCs w:val="24"/>
                <w:lang w:val="nl-NL"/>
              </w:rPr>
            </w:rPrChange>
          </w:rPr>
          <w:t>Alfa-College</w:t>
        </w:r>
      </w:ins>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249EFD3B"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16" w:author="Khamees, Anher" w:date="2017-06-01T13:40:00Z">
        <w:r w:rsidR="00903C43">
          <w:rPr>
            <w:rFonts w:ascii="Cambria" w:hAnsi="Cambria"/>
            <w:szCs w:val="24"/>
            <w:lang w:val="nl-NL"/>
          </w:rPr>
          <w:t xml:space="preserve"> Anher Khamees</w:t>
        </w:r>
        <w:r w:rsidR="00903C43">
          <w:rPr>
            <w:rFonts w:ascii="Cambria" w:hAnsi="Cambria"/>
            <w:szCs w:val="24"/>
            <w:lang w:val="nl-NL"/>
          </w:rPr>
          <w:tab/>
        </w:r>
      </w:ins>
    </w:p>
    <w:p w14:paraId="098F6891" w14:textId="3E995C5F"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7" w:author="Khamees, Anher" w:date="2017-06-01T13:40:00Z">
        <w:r w:rsidR="00903C43">
          <w:rPr>
            <w:rFonts w:ascii="Cambria" w:hAnsi="Cambria"/>
            <w:szCs w:val="24"/>
            <w:lang w:val="nl-NL"/>
          </w:rPr>
          <w:t xml:space="preserve"> 4-1C CL2</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011FAEB4"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8" w:author="Khamees, Anher" w:date="2017-06-01T13:40:00Z">
        <w:r w:rsidR="00903C43">
          <w:rPr>
            <w:rFonts w:ascii="Cambria" w:hAnsi="Cambria"/>
            <w:szCs w:val="24"/>
            <w:lang w:val="nl-NL"/>
          </w:rPr>
          <w:t>01-Juni- 2017</w:t>
        </w:r>
      </w:ins>
    </w:p>
    <w:p w14:paraId="5186CEE8" w14:textId="5958B3A0"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9" w:author="Khamees, Anher" w:date="2017-06-01T13:41:00Z">
        <w:r w:rsidR="00903C43">
          <w:rPr>
            <w:rFonts w:ascii="Cambria" w:hAnsi="Cambria"/>
            <w:szCs w:val="24"/>
            <w:lang w:val="nl-NL"/>
          </w:rPr>
          <w:t>0.1</w:t>
        </w:r>
      </w:ins>
    </w:p>
    <w:p w14:paraId="0E5FEFCA" w14:textId="6304E8FD"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20" w:author="Khamees, Anher" w:date="2017-06-01T13:41:00Z">
        <w:r w:rsidR="00903C43">
          <w:rPr>
            <w:rFonts w:ascii="Cambria" w:hAnsi="Cambria"/>
            <w:szCs w:val="24"/>
            <w:lang w:val="nl-NL"/>
          </w:rPr>
          <w:t>Groningen</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1931E2A2"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lastRenderedPageBreak/>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r w:rsidR="00AE522E">
            <w:fldChar w:fldCharType="begin"/>
          </w:r>
          <w:r w:rsidR="00AE522E" w:rsidRPr="00903C43">
            <w:rPr>
              <w:lang w:val="nl-NL"/>
              <w:rPrChange w:id="21" w:author="Khamees, Anher" w:date="2017-06-01T13:39:00Z">
                <w:rPr/>
              </w:rPrChange>
            </w:rPr>
            <w:instrText xml:space="preserve"> HYPERLI</w:instrText>
          </w:r>
          <w:r w:rsidR="00AE522E" w:rsidRPr="00903C43">
            <w:rPr>
              <w:lang w:val="nl-NL"/>
              <w:rPrChange w:id="22" w:author="Khamees, Anher" w:date="2017-06-01T13:40:00Z">
                <w:rPr/>
              </w:rPrChange>
            </w:rPr>
            <w:instrText>NK</w:instrText>
          </w:r>
          <w:r w:rsidR="00AE522E">
            <w:instrText xml:space="preserve"> \l "_Toc470773229" </w:instrText>
          </w:r>
          <w:r w:rsidR="00AE522E">
            <w:fldChar w:fldCharType="separate"/>
          </w:r>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r w:rsidR="00AE522E">
            <w:rPr>
              <w:noProof/>
              <w:lang w:val="nl-NL"/>
            </w:rPr>
            <w:fldChar w:fldCharType="end"/>
          </w:r>
        </w:p>
        <w:p w14:paraId="227728DB"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0A1BE3">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0A1BE3">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0A1BE3">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77777777"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xml:space="preserve">, e.d. Bij kleinere </w:t>
      </w:r>
      <w:r w:rsidR="008702EC" w:rsidRPr="00CF4DCA">
        <w:rPr>
          <w:i/>
          <w:color w:val="00B050"/>
          <w:lang w:val="nl-NL"/>
        </w:rPr>
        <w:t xml:space="preserve">projecten </w:t>
      </w:r>
      <w:r w:rsidRPr="00CF4DCA">
        <w:rPr>
          <w:i/>
          <w:color w:val="00B050"/>
          <w:lang w:val="nl-NL"/>
        </w:rPr>
        <w:t xml:space="preserve">maakt het </w:t>
      </w:r>
      <w:proofErr w:type="gramStart"/>
      <w:r w:rsidR="008702EC" w:rsidRPr="00CF4DCA">
        <w:rPr>
          <w:i/>
          <w:color w:val="00B050"/>
          <w:lang w:val="nl-NL"/>
        </w:rPr>
        <w:t xml:space="preserve">GO </w:t>
      </w:r>
      <w:r w:rsidRPr="00CF4DCA">
        <w:rPr>
          <w:i/>
          <w:color w:val="00B050"/>
          <w:lang w:val="nl-NL"/>
        </w:rPr>
        <w:t>onderdeel</w:t>
      </w:r>
      <w:proofErr w:type="gramEnd"/>
      <w:r w:rsidRPr="00CF4DCA">
        <w:rPr>
          <w:i/>
          <w:color w:val="00B050"/>
          <w:lang w:val="nl-NL"/>
        </w:rPr>
        <w:t xml:space="preserve">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23" w:name="_Toc443567044"/>
      <w:bookmarkStart w:id="24" w:name="_Toc470773229"/>
      <w:r w:rsidRPr="00CF4DCA">
        <w:rPr>
          <w:lang w:val="nl-NL"/>
        </w:rPr>
        <w:t>Inleiding</w:t>
      </w:r>
      <w:bookmarkEnd w:id="23"/>
      <w:bookmarkEnd w:id="24"/>
    </w:p>
    <w:p w14:paraId="290ADC5B" w14:textId="77777777" w:rsidR="005901BA" w:rsidRPr="00CF4DCA" w:rsidRDefault="005901BA" w:rsidP="005901BA">
      <w:pPr>
        <w:pStyle w:val="Plattetekst"/>
        <w:rPr>
          <w:lang w:val="nl-NL"/>
        </w:rPr>
      </w:pPr>
    </w:p>
    <w:p w14:paraId="13FD0BC4" w14:textId="58EFE7C1" w:rsidR="00206F66" w:rsidRPr="00CF4DCA" w:rsidDel="00AE522E" w:rsidRDefault="00206F66" w:rsidP="00206F66">
      <w:pPr>
        <w:pStyle w:val="Plattetekst"/>
        <w:ind w:right="115"/>
        <w:rPr>
          <w:del w:id="25" w:author="Khamees, Anher" w:date="2017-06-01T13:59:00Z"/>
          <w:i/>
          <w:color w:val="00B050"/>
          <w:lang w:val="nl-NL"/>
        </w:rPr>
      </w:pPr>
      <w:del w:id="26" w:author="Khamees, Anher" w:date="2017-06-01T13:59:00Z">
        <w:r w:rsidRPr="00CF4DCA" w:rsidDel="00AE522E">
          <w:rPr>
            <w:i/>
            <w:color w:val="00B050"/>
            <w:lang w:val="nl-NL"/>
          </w:rPr>
          <w:delText>In de inleiding van het Functioneel Ontwerp wordt kort maar krachtig beschreven voor welk bedrijf een applicatie wordt gemaakt, wat het bedrijf globaal doet, hoe de opdracht is verworven.</w:delText>
        </w:r>
      </w:del>
    </w:p>
    <w:p w14:paraId="6DB91546" w14:textId="069AB4A1" w:rsidR="00206F66" w:rsidRPr="00CF4DCA" w:rsidDel="00AE522E" w:rsidRDefault="00206F66" w:rsidP="00206F66">
      <w:pPr>
        <w:rPr>
          <w:del w:id="27" w:author="Khamees, Anher" w:date="2017-06-01T13:59:00Z"/>
          <w:rFonts w:ascii="Cambria" w:hAnsi="Cambria"/>
          <w:i/>
          <w:lang w:val="nl-NL"/>
        </w:rPr>
      </w:pPr>
    </w:p>
    <w:p w14:paraId="70720BAC" w14:textId="1F73E519" w:rsidR="00206F66" w:rsidRPr="00CF4DCA" w:rsidDel="00AE522E" w:rsidRDefault="00206F66" w:rsidP="00206F66">
      <w:pPr>
        <w:rPr>
          <w:del w:id="28" w:author="Khamees, Anher" w:date="2017-06-01T13:59:00Z"/>
          <w:rFonts w:ascii="Cambria" w:hAnsi="Cambria"/>
          <w:i/>
          <w:lang w:val="nl-NL"/>
        </w:rPr>
      </w:pPr>
      <w:del w:id="29" w:author="Khamees, Anher" w:date="2017-06-01T13:59:00Z">
        <w:r w:rsidRPr="00CF4DCA" w:rsidDel="00AE522E">
          <w:rPr>
            <w:rFonts w:ascii="Cambria" w:hAnsi="Cambria"/>
            <w:i/>
            <w:lang w:val="nl-NL"/>
          </w:rPr>
          <w:delText>De inleiding is een lopend stuk tekst, m.a.w. er komen geen bullets of opsommingen in voor. Zorg er wel voor dat er een logische verdeling is in alinea's.</w:delText>
        </w:r>
      </w:del>
    </w:p>
    <w:p w14:paraId="6236BF64" w14:textId="3C28AA74" w:rsidR="00206F66" w:rsidRPr="00CF4DCA" w:rsidDel="00AE522E" w:rsidRDefault="00206F66" w:rsidP="00206F66">
      <w:pPr>
        <w:rPr>
          <w:del w:id="30" w:author="Khamees, Anher" w:date="2017-06-01T13:59:00Z"/>
          <w:rFonts w:ascii="Cambria" w:hAnsi="Cambria"/>
          <w:i/>
          <w:lang w:val="nl-NL"/>
        </w:rPr>
      </w:pPr>
    </w:p>
    <w:p w14:paraId="69594D8C" w14:textId="7509F81F" w:rsidR="00206F66" w:rsidRPr="00CF4DCA" w:rsidDel="00AE522E" w:rsidRDefault="00206F66" w:rsidP="00206F66">
      <w:pPr>
        <w:rPr>
          <w:del w:id="31" w:author="Khamees, Anher" w:date="2017-06-01T13:59:00Z"/>
          <w:rFonts w:ascii="Cambria" w:hAnsi="Cambria"/>
          <w:i/>
          <w:lang w:val="nl-NL"/>
        </w:rPr>
      </w:pPr>
      <w:del w:id="32" w:author="Khamees, Anher" w:date="2017-06-01T13:59:00Z">
        <w:r w:rsidRPr="00CF4DCA" w:rsidDel="00AE522E">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5450D9AC" w:rsidR="00206F66" w:rsidRPr="00CF4DCA" w:rsidDel="00AE522E" w:rsidRDefault="00206F66" w:rsidP="00206F66">
      <w:pPr>
        <w:pStyle w:val="Lijstalinea"/>
        <w:widowControl/>
        <w:numPr>
          <w:ilvl w:val="0"/>
          <w:numId w:val="33"/>
        </w:numPr>
        <w:contextualSpacing/>
        <w:rPr>
          <w:del w:id="33" w:author="Khamees, Anher" w:date="2017-06-01T13:59:00Z"/>
          <w:rFonts w:ascii="Cambria" w:hAnsi="Cambria"/>
          <w:i/>
          <w:color w:val="000000" w:themeColor="text1"/>
          <w:lang w:val="nl-NL"/>
        </w:rPr>
      </w:pPr>
      <w:del w:id="34" w:author="Khamees, Anher" w:date="2017-06-01T13:59:00Z">
        <w:r w:rsidRPr="00CF4DCA" w:rsidDel="00AE522E">
          <w:rPr>
            <w:rFonts w:ascii="Cambria" w:hAnsi="Cambria"/>
            <w:i/>
            <w:color w:val="000000" w:themeColor="text1"/>
            <w:lang w:val="nl-NL"/>
          </w:rPr>
          <w:delText>Algemene beschrijving van het bedrijf van de opdrachtgever.</w:delText>
        </w:r>
      </w:del>
    </w:p>
    <w:p w14:paraId="14FCB0E6" w14:textId="451A21AA" w:rsidR="00206F66" w:rsidRPr="00CF4DCA" w:rsidDel="00AE522E" w:rsidRDefault="00206F66" w:rsidP="00206F66">
      <w:pPr>
        <w:pStyle w:val="Lijstalinea"/>
        <w:widowControl/>
        <w:numPr>
          <w:ilvl w:val="0"/>
          <w:numId w:val="33"/>
        </w:numPr>
        <w:contextualSpacing/>
        <w:rPr>
          <w:del w:id="35" w:author="Khamees, Anher" w:date="2017-06-01T13:59:00Z"/>
          <w:rFonts w:ascii="Cambria" w:hAnsi="Cambria"/>
          <w:i/>
          <w:lang w:val="nl-NL"/>
        </w:rPr>
      </w:pPr>
      <w:del w:id="36" w:author="Khamees, Anher" w:date="2017-06-01T13:59:00Z">
        <w:r w:rsidRPr="00CF4DCA" w:rsidDel="00AE522E">
          <w:rPr>
            <w:rFonts w:ascii="Cambria" w:hAnsi="Cambria"/>
            <w:i/>
            <w:lang w:val="nl-NL"/>
          </w:rPr>
          <w:delText>Zorg dat je de naam van de opdrachtgever noemt.</w:delText>
        </w:r>
      </w:del>
    </w:p>
    <w:p w14:paraId="3D1B2898" w14:textId="53FADDFB" w:rsidR="00206F66" w:rsidRPr="00CF4DCA" w:rsidDel="00AE522E" w:rsidRDefault="00206F66" w:rsidP="00206F66">
      <w:pPr>
        <w:pStyle w:val="Lijstalinea"/>
        <w:widowControl/>
        <w:numPr>
          <w:ilvl w:val="0"/>
          <w:numId w:val="33"/>
        </w:numPr>
        <w:contextualSpacing/>
        <w:rPr>
          <w:del w:id="37" w:author="Khamees, Anher" w:date="2017-06-01T13:59:00Z"/>
          <w:rFonts w:ascii="Cambria" w:hAnsi="Cambria"/>
          <w:i/>
          <w:lang w:val="nl-NL"/>
        </w:rPr>
      </w:pPr>
      <w:del w:id="38" w:author="Khamees, Anher" w:date="2017-06-01T13:59:00Z">
        <w:r w:rsidRPr="00CF4DCA" w:rsidDel="00AE522E">
          <w:rPr>
            <w:rFonts w:ascii="Cambria" w:hAnsi="Cambria"/>
            <w:i/>
            <w:lang w:val="nl-NL"/>
          </w:rPr>
          <w:delText>Geef aan wie dit verslag schrijft en voor wie je werkt.</w:delText>
        </w:r>
      </w:del>
    </w:p>
    <w:p w14:paraId="55F11C2B" w14:textId="01786001" w:rsidR="00206F66" w:rsidRPr="00CF4DCA" w:rsidDel="00AE522E" w:rsidRDefault="00206F66" w:rsidP="00206F66">
      <w:pPr>
        <w:pStyle w:val="Lijstalinea"/>
        <w:widowControl/>
        <w:numPr>
          <w:ilvl w:val="0"/>
          <w:numId w:val="33"/>
        </w:numPr>
        <w:contextualSpacing/>
        <w:rPr>
          <w:del w:id="39" w:author="Khamees, Anher" w:date="2017-06-01T13:59:00Z"/>
          <w:rFonts w:ascii="Cambria" w:hAnsi="Cambria"/>
          <w:i/>
          <w:color w:val="000000" w:themeColor="text1"/>
          <w:lang w:val="nl-NL"/>
        </w:rPr>
      </w:pPr>
      <w:del w:id="40" w:author="Khamees, Anher" w:date="2017-06-01T13:59:00Z">
        <w:r w:rsidRPr="00CF4DCA" w:rsidDel="00AE522E">
          <w:rPr>
            <w:rFonts w:ascii="Cambria" w:hAnsi="Cambria"/>
            <w:i/>
            <w:color w:val="000000" w:themeColor="text1"/>
            <w:lang w:val="nl-NL"/>
          </w:rPr>
          <w:delText>De aanleiding om een nieuw informatiesysteem te realiseren.</w:delText>
        </w:r>
      </w:del>
    </w:p>
    <w:p w14:paraId="1DD28C5E" w14:textId="7C09EEF1" w:rsidR="00206F66" w:rsidRPr="00CF4DCA" w:rsidDel="00AE522E" w:rsidRDefault="00206F66" w:rsidP="00206F66">
      <w:pPr>
        <w:pStyle w:val="Lijstalinea"/>
        <w:widowControl/>
        <w:numPr>
          <w:ilvl w:val="0"/>
          <w:numId w:val="33"/>
        </w:numPr>
        <w:contextualSpacing/>
        <w:rPr>
          <w:del w:id="41" w:author="Khamees, Anher" w:date="2017-06-01T13:59:00Z"/>
          <w:rFonts w:ascii="Cambria" w:hAnsi="Cambria"/>
          <w:i/>
          <w:color w:val="000000" w:themeColor="text1"/>
          <w:lang w:val="nl-NL"/>
        </w:rPr>
      </w:pPr>
      <w:del w:id="42" w:author="Khamees, Anher" w:date="2017-06-01T13:59:00Z">
        <w:r w:rsidRPr="00CF4DCA" w:rsidDel="00AE522E">
          <w:rPr>
            <w:rFonts w:ascii="Cambria" w:hAnsi="Cambria"/>
            <w:i/>
            <w:color w:val="000000" w:themeColor="text1"/>
            <w:lang w:val="nl-NL"/>
          </w:rPr>
          <w:delText>Algemene beschrijving van het informatiesysteem.</w:delText>
        </w:r>
      </w:del>
    </w:p>
    <w:p w14:paraId="315FB775" w14:textId="77777777" w:rsidR="00206F66" w:rsidRPr="00CF4DCA" w:rsidRDefault="00206F66" w:rsidP="00206F66">
      <w:pPr>
        <w:rPr>
          <w:rFonts w:ascii="Cambria" w:hAnsi="Cambria"/>
          <w:i/>
          <w:lang w:val="nl-NL"/>
        </w:rPr>
      </w:pPr>
    </w:p>
    <w:p w14:paraId="400DDE05" w14:textId="18B5B955" w:rsidR="00206F66" w:rsidRPr="00AE522E" w:rsidRDefault="00206F66" w:rsidP="00206F66">
      <w:pPr>
        <w:rPr>
          <w:rFonts w:ascii="Cambria" w:hAnsi="Cambria"/>
          <w:lang w:val="nl-NL"/>
          <w:rPrChange w:id="43" w:author="Khamees, Anher" w:date="2017-06-01T13:58:00Z">
            <w:rPr>
              <w:rFonts w:ascii="Cambria" w:hAnsi="Cambria"/>
              <w:color w:val="0432FF"/>
              <w:lang w:val="nl-NL"/>
            </w:rPr>
          </w:rPrChange>
        </w:rPr>
      </w:pPr>
      <w:del w:id="44" w:author="Khamees, Anher" w:date="2017-06-01T13:48:00Z">
        <w:r w:rsidRPr="00AE522E" w:rsidDel="00D108AD">
          <w:rPr>
            <w:rFonts w:ascii="Cambria" w:hAnsi="Cambria"/>
            <w:lang w:val="nl-NL"/>
            <w:rPrChange w:id="45" w:author="Khamees, Anher" w:date="2017-06-01T13:58:00Z">
              <w:rPr>
                <w:rFonts w:ascii="Cambria" w:hAnsi="Cambria"/>
                <w:color w:val="0432FF"/>
                <w:lang w:val="nl-NL"/>
              </w:rPr>
            </w:rPrChange>
          </w:rPr>
          <w:delText>De ASTE Universiteit</w:delText>
        </w:r>
      </w:del>
      <w:ins w:id="46" w:author="Khamees, Anher" w:date="2017-06-01T13:48:00Z">
        <w:r w:rsidR="00D108AD" w:rsidRPr="00AE522E">
          <w:rPr>
            <w:rFonts w:ascii="Cambria" w:hAnsi="Cambria"/>
            <w:lang w:val="nl-NL"/>
            <w:rPrChange w:id="47" w:author="Khamees, Anher" w:date="2017-06-01T13:58:00Z">
              <w:rPr>
                <w:rFonts w:ascii="Cambria" w:hAnsi="Cambria"/>
                <w:color w:val="0432FF"/>
                <w:lang w:val="nl-NL"/>
              </w:rPr>
            </w:rPrChange>
          </w:rPr>
          <w:t>Het Alfa-College</w:t>
        </w:r>
      </w:ins>
      <w:r w:rsidRPr="00AE522E">
        <w:rPr>
          <w:rFonts w:ascii="Cambria" w:hAnsi="Cambria"/>
          <w:lang w:val="nl-NL"/>
          <w:rPrChange w:id="48" w:author="Khamees, Anher" w:date="2017-06-01T13:58:00Z">
            <w:rPr>
              <w:rFonts w:ascii="Cambria" w:hAnsi="Cambria"/>
              <w:color w:val="0432FF"/>
              <w:lang w:val="nl-NL"/>
            </w:rPr>
          </w:rPrChange>
        </w:rPr>
        <w:t xml:space="preserve"> is een </w:t>
      </w:r>
      <w:ins w:id="49" w:author="Khamees, Anher" w:date="2017-06-01T13:49:00Z">
        <w:r w:rsidR="00D108AD" w:rsidRPr="00AE522E">
          <w:rPr>
            <w:rFonts w:ascii="Cambria" w:hAnsi="Cambria"/>
            <w:lang w:val="nl-NL"/>
            <w:rPrChange w:id="50" w:author="Khamees, Anher" w:date="2017-06-01T13:58:00Z">
              <w:rPr>
                <w:rFonts w:ascii="Cambria" w:hAnsi="Cambria"/>
                <w:color w:val="0432FF"/>
                <w:lang w:val="nl-NL"/>
              </w:rPr>
            </w:rPrChange>
          </w:rPr>
          <w:t>middelbare school voor beroepsopleiding</w:t>
        </w:r>
      </w:ins>
      <w:del w:id="51" w:author="Khamees, Anher" w:date="2017-06-01T13:48:00Z">
        <w:r w:rsidRPr="00AE522E" w:rsidDel="00D108AD">
          <w:rPr>
            <w:rFonts w:ascii="Cambria" w:hAnsi="Cambria"/>
            <w:lang w:val="nl-NL"/>
            <w:rPrChange w:id="52" w:author="Khamees, Anher" w:date="2017-06-01T13:58:00Z">
              <w:rPr>
                <w:rFonts w:ascii="Cambria" w:hAnsi="Cambria"/>
                <w:color w:val="0432FF"/>
                <w:lang w:val="nl-NL"/>
              </w:rPr>
            </w:rPrChange>
          </w:rPr>
          <w:delText>kleine technische universiteit</w:delText>
        </w:r>
      </w:del>
      <w:r w:rsidRPr="00AE522E">
        <w:rPr>
          <w:rFonts w:ascii="Cambria" w:hAnsi="Cambria"/>
          <w:lang w:val="nl-NL"/>
          <w:rPrChange w:id="53" w:author="Khamees, Anher" w:date="2017-06-01T13:58:00Z">
            <w:rPr>
              <w:rFonts w:ascii="Cambria" w:hAnsi="Cambria"/>
              <w:color w:val="0432FF"/>
              <w:lang w:val="nl-NL"/>
            </w:rPr>
          </w:rPrChange>
        </w:rPr>
        <w:t xml:space="preserve"> in het noordoosten van het land. </w:t>
      </w:r>
      <w:del w:id="54" w:author="Khamees, Anher" w:date="2017-06-01T13:51:00Z">
        <w:r w:rsidRPr="00AE522E" w:rsidDel="00D108AD">
          <w:rPr>
            <w:rFonts w:ascii="Cambria" w:hAnsi="Cambria"/>
            <w:lang w:val="nl-NL"/>
            <w:rPrChange w:id="55" w:author="Khamees, Anher" w:date="2017-06-01T13:58:00Z">
              <w:rPr>
                <w:rFonts w:ascii="Cambria" w:hAnsi="Cambria"/>
                <w:color w:val="0432FF"/>
                <w:lang w:val="nl-NL"/>
              </w:rPr>
            </w:rPrChange>
          </w:rPr>
          <w:delText>De heer V. Commandeur, Hoofd Automatisering</w:delText>
        </w:r>
      </w:del>
      <w:ins w:id="56" w:author="Khamees, Anher" w:date="2017-06-01T13:54:00Z">
        <w:r w:rsidR="00AE522E" w:rsidRPr="00AE522E">
          <w:rPr>
            <w:rFonts w:ascii="Cambria" w:hAnsi="Cambria"/>
            <w:lang w:val="nl-NL"/>
          </w:rPr>
          <w:t>ICT-afdeling</w:t>
        </w:r>
      </w:ins>
      <w:r w:rsidRPr="00AE522E">
        <w:rPr>
          <w:rFonts w:ascii="Cambria" w:hAnsi="Cambria"/>
          <w:lang w:val="nl-NL"/>
          <w:rPrChange w:id="57" w:author="Khamees, Anher" w:date="2017-06-01T13:58:00Z">
            <w:rPr>
              <w:rFonts w:ascii="Cambria" w:hAnsi="Cambria"/>
              <w:color w:val="0432FF"/>
              <w:lang w:val="nl-NL"/>
            </w:rPr>
          </w:rPrChange>
        </w:rPr>
        <w:t xml:space="preserve"> van </w:t>
      </w:r>
      <w:del w:id="58" w:author="Khamees, Anher" w:date="2017-06-01T13:52:00Z">
        <w:r w:rsidRPr="00AE522E" w:rsidDel="00D108AD">
          <w:rPr>
            <w:rFonts w:ascii="Cambria" w:hAnsi="Cambria"/>
            <w:lang w:val="nl-NL"/>
            <w:rPrChange w:id="59" w:author="Khamees, Anher" w:date="2017-06-01T13:58:00Z">
              <w:rPr>
                <w:rFonts w:ascii="Cambria" w:hAnsi="Cambria"/>
                <w:color w:val="0432FF"/>
                <w:lang w:val="nl-NL"/>
              </w:rPr>
            </w:rPrChange>
          </w:rPr>
          <w:delText xml:space="preserve">de </w:delText>
        </w:r>
      </w:del>
      <w:ins w:id="60" w:author="Khamees, Anher" w:date="2017-06-01T13:52:00Z">
        <w:r w:rsidR="00D108AD" w:rsidRPr="00AE522E">
          <w:rPr>
            <w:rFonts w:ascii="Cambria" w:hAnsi="Cambria"/>
            <w:lang w:val="nl-NL"/>
            <w:rPrChange w:id="61" w:author="Khamees, Anher" w:date="2017-06-01T13:58:00Z">
              <w:rPr>
                <w:rFonts w:ascii="Cambria" w:hAnsi="Cambria"/>
                <w:color w:val="0432FF"/>
                <w:lang w:val="nl-NL"/>
              </w:rPr>
            </w:rPrChange>
          </w:rPr>
          <w:t xml:space="preserve">het </w:t>
        </w:r>
      </w:ins>
      <w:del w:id="62" w:author="Khamees, Anher" w:date="2017-06-01T13:52:00Z">
        <w:r w:rsidRPr="00AE522E" w:rsidDel="00D108AD">
          <w:rPr>
            <w:rFonts w:ascii="Cambria" w:hAnsi="Cambria"/>
            <w:lang w:val="nl-NL"/>
            <w:rPrChange w:id="63" w:author="Khamees, Anher" w:date="2017-06-01T13:58:00Z">
              <w:rPr>
                <w:rFonts w:ascii="Cambria" w:hAnsi="Cambria"/>
                <w:color w:val="0432FF"/>
                <w:lang w:val="nl-NL"/>
              </w:rPr>
            </w:rPrChange>
          </w:rPr>
          <w:delText>ASTE Universiteit</w:delText>
        </w:r>
      </w:del>
      <w:ins w:id="64" w:author="Khamees, Anher" w:date="2017-06-01T13:52:00Z">
        <w:r w:rsidR="00D108AD" w:rsidRPr="00AE522E">
          <w:rPr>
            <w:rFonts w:ascii="Cambria" w:hAnsi="Cambria"/>
            <w:lang w:val="nl-NL"/>
            <w:rPrChange w:id="65" w:author="Khamees, Anher" w:date="2017-06-01T13:58:00Z">
              <w:rPr>
                <w:rFonts w:ascii="Cambria" w:hAnsi="Cambria"/>
                <w:color w:val="0432FF"/>
                <w:lang w:val="nl-NL"/>
              </w:rPr>
            </w:rPrChange>
          </w:rPr>
          <w:t>Alfa-College</w:t>
        </w:r>
      </w:ins>
      <w:r w:rsidRPr="00AE522E">
        <w:rPr>
          <w:rFonts w:ascii="Cambria" w:hAnsi="Cambria"/>
          <w:lang w:val="nl-NL"/>
          <w:rPrChange w:id="66" w:author="Khamees, Anher" w:date="2017-06-01T13:58:00Z">
            <w:rPr>
              <w:rFonts w:ascii="Cambria" w:hAnsi="Cambria"/>
              <w:color w:val="0432FF"/>
              <w:lang w:val="nl-NL"/>
            </w:rPr>
          </w:rPrChange>
        </w:rPr>
        <w:t xml:space="preserve">, heeft aan </w:t>
      </w:r>
      <w:del w:id="67" w:author="Khamees, Anher" w:date="2017-06-01T13:53:00Z">
        <w:r w:rsidRPr="00AE522E" w:rsidDel="00D108AD">
          <w:rPr>
            <w:rFonts w:ascii="Cambria" w:hAnsi="Cambria"/>
            <w:lang w:val="nl-NL"/>
            <w:rPrChange w:id="68" w:author="Khamees, Anher" w:date="2017-06-01T13:58:00Z">
              <w:rPr>
                <w:rFonts w:ascii="Cambria" w:hAnsi="Cambria"/>
                <w:color w:val="0432FF"/>
                <w:lang w:val="nl-NL"/>
              </w:rPr>
            </w:rPrChange>
          </w:rPr>
          <w:delText>Megasoft &amp; Gigaware B.V. (MG)</w:delText>
        </w:r>
      </w:del>
      <w:ins w:id="69" w:author="Khamees, Anher" w:date="2017-06-01T13:53:00Z">
        <w:r w:rsidR="00D108AD" w:rsidRPr="00AE522E">
          <w:rPr>
            <w:rFonts w:ascii="Cambria" w:hAnsi="Cambria"/>
            <w:lang w:val="nl-NL"/>
            <w:rPrChange w:id="70" w:author="Khamees, Anher" w:date="2017-06-01T13:58:00Z">
              <w:rPr>
                <w:rFonts w:ascii="Cambria" w:hAnsi="Cambria"/>
                <w:color w:val="0432FF"/>
                <w:lang w:val="nl-NL"/>
              </w:rPr>
            </w:rPrChange>
          </w:rPr>
          <w:t>Meneer Kloster</w:t>
        </w:r>
      </w:ins>
      <w:r w:rsidRPr="00AE522E">
        <w:rPr>
          <w:rFonts w:ascii="Cambria" w:hAnsi="Cambria"/>
          <w:lang w:val="nl-NL"/>
          <w:rPrChange w:id="71" w:author="Khamees, Anher" w:date="2017-06-01T13:58:00Z">
            <w:rPr>
              <w:rFonts w:ascii="Cambria" w:hAnsi="Cambria"/>
              <w:color w:val="0432FF"/>
              <w:lang w:val="nl-NL"/>
            </w:rPr>
          </w:rPrChange>
        </w:rPr>
        <w:t xml:space="preserve"> opdracht gegeven tot het ontwikkelen van een nieuw </w:t>
      </w:r>
      <w:del w:id="72" w:author="Khamees, Anher" w:date="2017-06-01T13:53:00Z">
        <w:r w:rsidRPr="00AE522E" w:rsidDel="00D108AD">
          <w:rPr>
            <w:rFonts w:ascii="Cambria" w:hAnsi="Cambria"/>
            <w:lang w:val="nl-NL"/>
            <w:rPrChange w:id="73" w:author="Khamees, Anher" w:date="2017-06-01T13:58:00Z">
              <w:rPr>
                <w:rFonts w:ascii="Cambria" w:hAnsi="Cambria"/>
                <w:color w:val="0432FF"/>
                <w:lang w:val="nl-NL"/>
              </w:rPr>
            </w:rPrChange>
          </w:rPr>
          <w:delText>studentvolgsysteem</w:delText>
        </w:r>
      </w:del>
      <w:ins w:id="74" w:author="Khamees, Anher" w:date="2017-06-01T13:53:00Z">
        <w:r w:rsidR="00D108AD" w:rsidRPr="00AE522E">
          <w:rPr>
            <w:rFonts w:ascii="Cambria" w:hAnsi="Cambria"/>
            <w:lang w:val="nl-NL"/>
            <w:rPrChange w:id="75" w:author="Khamees, Anher" w:date="2017-06-01T13:58:00Z">
              <w:rPr>
                <w:rFonts w:ascii="Cambria" w:hAnsi="Cambria"/>
                <w:color w:val="0432FF"/>
                <w:lang w:val="nl-NL"/>
              </w:rPr>
            </w:rPrChange>
          </w:rPr>
          <w:t>Forum</w:t>
        </w:r>
      </w:ins>
      <w:r w:rsidRPr="00AE522E">
        <w:rPr>
          <w:rFonts w:ascii="Cambria" w:hAnsi="Cambria"/>
          <w:lang w:val="nl-NL"/>
          <w:rPrChange w:id="76" w:author="Khamees, Anher" w:date="2017-06-01T13:58:00Z">
            <w:rPr>
              <w:rFonts w:ascii="Cambria" w:hAnsi="Cambria"/>
              <w:color w:val="0432FF"/>
              <w:lang w:val="nl-NL"/>
            </w:rPr>
          </w:rPrChange>
        </w:rPr>
        <w:t xml:space="preserve">. Het project zal onder leiding van </w:t>
      </w:r>
      <w:del w:id="77" w:author="Khamees, Anher" w:date="2017-06-01T13:56:00Z">
        <w:r w:rsidRPr="00AE522E" w:rsidDel="00AE522E">
          <w:rPr>
            <w:rFonts w:ascii="Cambria" w:hAnsi="Cambria"/>
            <w:lang w:val="nl-NL"/>
            <w:rPrChange w:id="78" w:author="Khamees, Anher" w:date="2017-06-01T13:58:00Z">
              <w:rPr>
                <w:rFonts w:ascii="Cambria" w:hAnsi="Cambria"/>
                <w:color w:val="0432FF"/>
                <w:lang w:val="nl-NL"/>
              </w:rPr>
            </w:rPrChange>
          </w:rPr>
          <w:delText>O.P. Perbaas namens MG</w:delText>
        </w:r>
      </w:del>
      <w:ins w:id="79" w:author="Khamees, Anher" w:date="2017-06-01T13:56:00Z">
        <w:r w:rsidR="00AE522E" w:rsidRPr="00AE522E">
          <w:rPr>
            <w:rFonts w:ascii="Cambria" w:hAnsi="Cambria"/>
            <w:lang w:val="nl-NL"/>
            <w:rPrChange w:id="80" w:author="Khamees, Anher" w:date="2017-06-01T13:58:00Z">
              <w:rPr>
                <w:rFonts w:ascii="Cambria" w:hAnsi="Cambria"/>
                <w:color w:val="0432FF"/>
                <w:lang w:val="nl-NL"/>
              </w:rPr>
            </w:rPrChange>
          </w:rPr>
          <w:t>Johan Kloster</w:t>
        </w:r>
      </w:ins>
      <w:r w:rsidRPr="00AE522E">
        <w:rPr>
          <w:rFonts w:ascii="Cambria" w:hAnsi="Cambria"/>
          <w:lang w:val="nl-NL"/>
          <w:rPrChange w:id="81" w:author="Khamees, Anher" w:date="2017-06-01T13:58:00Z">
            <w:rPr>
              <w:rFonts w:ascii="Cambria" w:hAnsi="Cambria"/>
              <w:color w:val="0432FF"/>
              <w:lang w:val="nl-NL"/>
            </w:rPr>
          </w:rPrChange>
        </w:rPr>
        <w:t xml:space="preserve"> worden uitgevoerd door </w:t>
      </w:r>
      <w:ins w:id="82" w:author="Khamees, Anher" w:date="2017-06-01T13:57:00Z">
        <w:r w:rsidR="00AE522E" w:rsidRPr="00AE522E">
          <w:rPr>
            <w:rFonts w:ascii="Cambria" w:hAnsi="Cambria"/>
            <w:lang w:val="nl-NL"/>
            <w:rPrChange w:id="83" w:author="Khamees, Anher" w:date="2017-06-01T13:58:00Z">
              <w:rPr>
                <w:rFonts w:ascii="Cambria" w:hAnsi="Cambria"/>
                <w:color w:val="0432FF"/>
                <w:lang w:val="nl-NL"/>
              </w:rPr>
            </w:rPrChange>
          </w:rPr>
          <w:t>Anher Khamees</w:t>
        </w:r>
      </w:ins>
      <w:del w:id="84" w:author="Khamees, Anher" w:date="2017-06-01T13:57:00Z">
        <w:r w:rsidRPr="00AE522E" w:rsidDel="00AE522E">
          <w:rPr>
            <w:rFonts w:ascii="Cambria" w:hAnsi="Cambria"/>
            <w:lang w:val="nl-NL"/>
            <w:rPrChange w:id="85" w:author="Khamees, Anher" w:date="2017-06-01T13:58:00Z">
              <w:rPr>
                <w:rFonts w:ascii="Cambria" w:hAnsi="Cambria"/>
                <w:color w:val="0432FF"/>
                <w:lang w:val="nl-NL"/>
              </w:rPr>
            </w:rPrChange>
          </w:rPr>
          <w:delText>T. Starter, D. Medestudent en H.A. Student</w:delText>
        </w:r>
      </w:del>
      <w:r w:rsidRPr="00AE522E">
        <w:rPr>
          <w:rFonts w:ascii="Cambria" w:hAnsi="Cambria"/>
          <w:lang w:val="nl-NL"/>
          <w:rPrChange w:id="86" w:author="Khamees, Anher" w:date="2017-06-01T13:58:00Z">
            <w:rPr>
              <w:rFonts w:ascii="Cambria" w:hAnsi="Cambria"/>
              <w:color w:val="0432FF"/>
              <w:lang w:val="nl-NL"/>
            </w:rPr>
          </w:rPrChange>
        </w:rPr>
        <w:t xml:space="preserve">. </w:t>
      </w:r>
      <w:ins w:id="87" w:author="Khamees, Anher" w:date="2017-06-01T13:57:00Z">
        <w:r w:rsidR="00AE522E" w:rsidRPr="00AE522E">
          <w:rPr>
            <w:rFonts w:ascii="Cambria" w:hAnsi="Cambria"/>
            <w:lang w:val="nl-NL"/>
            <w:rPrChange w:id="88" w:author="Khamees, Anher" w:date="2017-06-01T13:58:00Z">
              <w:rPr>
                <w:rFonts w:ascii="Cambria" w:hAnsi="Cambria"/>
                <w:color w:val="0432FF"/>
                <w:lang w:val="nl-NL"/>
              </w:rPr>
            </w:rPrChange>
          </w:rPr>
          <w:t>Hij</w:t>
        </w:r>
      </w:ins>
      <w:del w:id="89" w:author="Khamees, Anher" w:date="2017-06-01T13:57:00Z">
        <w:r w:rsidRPr="00AE522E" w:rsidDel="00AE522E">
          <w:rPr>
            <w:rFonts w:ascii="Cambria" w:hAnsi="Cambria"/>
            <w:lang w:val="nl-NL"/>
            <w:rPrChange w:id="90" w:author="Khamees, Anher" w:date="2017-06-01T13:58:00Z">
              <w:rPr>
                <w:rFonts w:ascii="Cambria" w:hAnsi="Cambria"/>
                <w:color w:val="0432FF"/>
                <w:lang w:val="nl-NL"/>
              </w:rPr>
            </w:rPrChange>
          </w:rPr>
          <w:delText>Zij</w:delText>
        </w:r>
      </w:del>
      <w:r w:rsidRPr="00AE522E">
        <w:rPr>
          <w:rFonts w:ascii="Cambria" w:hAnsi="Cambria"/>
          <w:lang w:val="nl-NL"/>
          <w:rPrChange w:id="91" w:author="Khamees, Anher" w:date="2017-06-01T13:58:00Z">
            <w:rPr>
              <w:rFonts w:ascii="Cambria" w:hAnsi="Cambria"/>
              <w:color w:val="0432FF"/>
              <w:lang w:val="nl-NL"/>
            </w:rPr>
          </w:rPrChange>
        </w:rPr>
        <w:t xml:space="preserve"> </w:t>
      </w:r>
      <w:ins w:id="92" w:author="Khamees, Anher" w:date="2017-06-01T13:57:00Z">
        <w:r w:rsidR="00AE522E" w:rsidRPr="00AE522E">
          <w:rPr>
            <w:rFonts w:ascii="Cambria" w:hAnsi="Cambria"/>
            <w:lang w:val="nl-NL"/>
            <w:rPrChange w:id="93" w:author="Khamees, Anher" w:date="2017-06-01T13:58:00Z">
              <w:rPr>
                <w:rFonts w:ascii="Cambria" w:hAnsi="Cambria"/>
                <w:color w:val="0432FF"/>
                <w:lang w:val="nl-NL"/>
              </w:rPr>
            </w:rPrChange>
          </w:rPr>
          <w:t>is</w:t>
        </w:r>
      </w:ins>
      <w:del w:id="94" w:author="Khamees, Anher" w:date="2017-06-01T13:57:00Z">
        <w:r w:rsidRPr="00AE522E" w:rsidDel="00AE522E">
          <w:rPr>
            <w:rFonts w:ascii="Cambria" w:hAnsi="Cambria"/>
            <w:lang w:val="nl-NL"/>
            <w:rPrChange w:id="95" w:author="Khamees, Anher" w:date="2017-06-01T13:58:00Z">
              <w:rPr>
                <w:rFonts w:ascii="Cambria" w:hAnsi="Cambria"/>
                <w:color w:val="0432FF"/>
                <w:lang w:val="nl-NL"/>
              </w:rPr>
            </w:rPrChange>
          </w:rPr>
          <w:delText>zijn</w:delText>
        </w:r>
      </w:del>
      <w:r w:rsidRPr="00AE522E">
        <w:rPr>
          <w:rFonts w:ascii="Cambria" w:hAnsi="Cambria"/>
          <w:lang w:val="nl-NL"/>
          <w:rPrChange w:id="96" w:author="Khamees, Anher" w:date="2017-06-01T13:58:00Z">
            <w:rPr>
              <w:rFonts w:ascii="Cambria" w:hAnsi="Cambria"/>
              <w:color w:val="0432FF"/>
              <w:lang w:val="nl-NL"/>
            </w:rPr>
          </w:rPrChange>
        </w:rPr>
        <w:t xml:space="preserve"> ook de auteur</w:t>
      </w:r>
      <w:del w:id="97" w:author="Khamees, Anher" w:date="2017-06-01T13:57:00Z">
        <w:r w:rsidRPr="00AE522E" w:rsidDel="00AE522E">
          <w:rPr>
            <w:rFonts w:ascii="Cambria" w:hAnsi="Cambria"/>
            <w:lang w:val="nl-NL"/>
            <w:rPrChange w:id="98" w:author="Khamees, Anher" w:date="2017-06-01T13:58:00Z">
              <w:rPr>
                <w:rFonts w:ascii="Cambria" w:hAnsi="Cambria"/>
                <w:color w:val="0432FF"/>
                <w:lang w:val="nl-NL"/>
              </w:rPr>
            </w:rPrChange>
          </w:rPr>
          <w:delText>s</w:delText>
        </w:r>
      </w:del>
      <w:r w:rsidRPr="00AE522E">
        <w:rPr>
          <w:rFonts w:ascii="Cambria" w:hAnsi="Cambria"/>
          <w:lang w:val="nl-NL"/>
          <w:rPrChange w:id="99" w:author="Khamees, Anher" w:date="2017-06-01T13:58:00Z">
            <w:rPr>
              <w:rFonts w:ascii="Cambria" w:hAnsi="Cambria"/>
              <w:color w:val="0432FF"/>
              <w:lang w:val="nl-NL"/>
            </w:rPr>
          </w:rPrChange>
        </w:rPr>
        <w:t xml:space="preserve"> van het document dat voor u ligt.</w:t>
      </w:r>
    </w:p>
    <w:p w14:paraId="6F0B2979" w14:textId="77777777" w:rsidR="00206F66" w:rsidRPr="00CF4DCA" w:rsidRDefault="00206F66" w:rsidP="00206F66">
      <w:pPr>
        <w:rPr>
          <w:rFonts w:ascii="Cambria" w:hAnsi="Cambria"/>
          <w:color w:val="0432FF"/>
          <w:lang w:val="nl-NL"/>
        </w:rPr>
      </w:pPr>
    </w:p>
    <w:p w14:paraId="1A4307FC" w14:textId="77777777" w:rsidR="00206F66" w:rsidRPr="00CF4DCA" w:rsidRDefault="00206F66" w:rsidP="00206F66">
      <w:pPr>
        <w:rPr>
          <w:rFonts w:ascii="Cambria" w:hAnsi="Cambria"/>
          <w:i/>
          <w:lang w:val="nl-NL"/>
        </w:rPr>
      </w:pPr>
      <w:r w:rsidRPr="00CF4DCA">
        <w:rPr>
          <w:rFonts w:ascii="Cambria" w:hAnsi="Cambria"/>
          <w:i/>
          <w:lang w:val="nl-NL"/>
        </w:rPr>
        <w:t>Leg vervolgens heel kort uit hoe het document is ontstaan en wat er in staat. Zo weet de lezer van het verslag wat hij kan verwachten.</w:t>
      </w:r>
    </w:p>
    <w:p w14:paraId="1896204C" w14:textId="77777777" w:rsidR="00206F66" w:rsidRPr="00CF4DCA" w:rsidRDefault="00206F66" w:rsidP="00206F66">
      <w:pPr>
        <w:rPr>
          <w:rFonts w:ascii="Cambria" w:hAnsi="Cambria"/>
          <w:color w:val="0432FF"/>
          <w:lang w:val="nl-NL"/>
        </w:rPr>
      </w:pPr>
    </w:p>
    <w:p w14:paraId="2A1087A3" w14:textId="1459F0F0" w:rsidR="00206F66" w:rsidRPr="00CF4DCA" w:rsidRDefault="00206F66" w:rsidP="00206F66">
      <w:pPr>
        <w:rPr>
          <w:rFonts w:ascii="Cambria" w:hAnsi="Cambria"/>
          <w:color w:val="0432FF"/>
          <w:lang w:val="nl-NL"/>
        </w:rPr>
      </w:pPr>
      <w:r w:rsidRPr="00CF4DCA">
        <w:rPr>
          <w:rFonts w:ascii="Cambria" w:hAnsi="Cambria"/>
          <w:color w:val="0432FF"/>
          <w:lang w:val="nl-NL"/>
        </w:rPr>
        <w:t>Dit document is het Functioneel Ontwerp voor het nieuw te ontwikkelen systeem dat het huidige verouderde systeem moet vervangen. In dit FO worden de behoeftes uit de inmiddels goedgekeurde Behoefteanalyse (</w:t>
      </w:r>
      <w:proofErr w:type="spellStart"/>
      <w:r w:rsidRPr="00CF4DCA">
        <w:rPr>
          <w:rFonts w:ascii="Cambria" w:hAnsi="Cambria"/>
          <w:color w:val="0432FF"/>
          <w:lang w:val="nl-NL"/>
        </w:rPr>
        <w:t>Behoefetanalyse</w:t>
      </w:r>
      <w:proofErr w:type="spellEnd"/>
      <w:r w:rsidRPr="00CF4DCA">
        <w:rPr>
          <w:rFonts w:ascii="Cambria" w:hAnsi="Cambria"/>
          <w:color w:val="0432FF"/>
          <w:lang w:val="nl-NL"/>
        </w:rPr>
        <w:t xml:space="preserve"> Studentvolgsysteem, versie 1.2, 22 maart 2016, door T. Starter, D. Medestudent en H.A. Student</w:t>
      </w:r>
      <w:r w:rsidR="0058151B" w:rsidRPr="00CF4DCA">
        <w:rPr>
          <w:rFonts w:ascii="Cambria" w:hAnsi="Cambria"/>
          <w:color w:val="0432FF"/>
          <w:lang w:val="nl-NL"/>
        </w:rPr>
        <w:t>) vertaald naar concrete oplossingen.</w:t>
      </w:r>
    </w:p>
    <w:p w14:paraId="573040AB" w14:textId="77777777" w:rsidR="00206F66" w:rsidRPr="00CF4DCA" w:rsidRDefault="00206F66" w:rsidP="00206F66">
      <w:pPr>
        <w:rPr>
          <w:rFonts w:ascii="Cambria" w:hAnsi="Cambria"/>
          <w:i/>
          <w:lang w:val="nl-NL"/>
        </w:rPr>
      </w:pPr>
    </w:p>
    <w:p w14:paraId="712DD2C2" w14:textId="77777777" w:rsidR="00206F66" w:rsidRPr="00CF4DCA" w:rsidRDefault="00206F66" w:rsidP="00206F66">
      <w:pPr>
        <w:rPr>
          <w:rFonts w:ascii="Cambria" w:hAnsi="Cambria"/>
          <w:lang w:val="nl-NL"/>
        </w:rPr>
      </w:pPr>
      <w:r w:rsidRPr="00CF4DCA">
        <w:rPr>
          <w:rFonts w:ascii="Cambria" w:hAnsi="Cambria"/>
          <w:i/>
          <w:lang w:val="nl-NL"/>
        </w:rPr>
        <w:t>Beschrijf tenslotte kort wat iemand kan lezen in de hoofdstukken van dit document. Noem even kort de naam van het hoofdstuk, en beschrijf in één zin wat er in staat.</w:t>
      </w:r>
    </w:p>
    <w:p w14:paraId="4F0244F2" w14:textId="53159D8A" w:rsidR="0058151B" w:rsidRPr="00CF4DCA" w:rsidRDefault="0058151B" w:rsidP="0058151B">
      <w:pPr>
        <w:pStyle w:val="Plattetekst"/>
        <w:rPr>
          <w:lang w:val="nl-NL"/>
        </w:rPr>
      </w:pPr>
      <w:proofErr w:type="gramStart"/>
      <w:r w:rsidRPr="00CF4DCA">
        <w:rPr>
          <w:lang w:val="nl-NL"/>
        </w:rPr>
        <w:t>de</w:t>
      </w:r>
      <w:proofErr w:type="gramEnd"/>
      <w:r w:rsidRPr="00CF4DCA">
        <w:rPr>
          <w:lang w:val="nl-NL"/>
        </w:rPr>
        <w:t xml:space="preserve"> functionaliteiten, navigatie, paginalijst, het kostenoverzicht en de planning. </w:t>
      </w:r>
    </w:p>
    <w:p w14:paraId="05FB593C" w14:textId="77777777" w:rsidR="00206F66" w:rsidRPr="00CF4DCA" w:rsidRDefault="00206F66" w:rsidP="00206F66">
      <w:pPr>
        <w:rPr>
          <w:rFonts w:ascii="Cambria" w:hAnsi="Cambria"/>
          <w:lang w:val="nl-NL"/>
        </w:rPr>
      </w:pPr>
    </w:p>
    <w:p w14:paraId="169B16E9" w14:textId="27F42560" w:rsidR="00206F66" w:rsidRPr="00A36A6A" w:rsidRDefault="0058151B">
      <w:pPr>
        <w:rPr>
          <w:color w:val="000000" w:themeColor="text1"/>
          <w:lang w:val="nl-NL"/>
          <w:rPrChange w:id="100" w:author="Khamees, Anher" w:date="2017-06-29T09:15:00Z">
            <w:rPr>
              <w:lang w:val="nl-NL"/>
            </w:rPr>
          </w:rPrChange>
        </w:rPr>
      </w:pPr>
      <w:r w:rsidRPr="00A04B08">
        <w:rPr>
          <w:lang w:val="nl-NL"/>
          <w:rPrChange w:id="101" w:author="Khamees, Anher" w:date="2017-06-11T15:37:00Z">
            <w:rPr>
              <w:rFonts w:ascii="Cambria" w:hAnsi="Cambria"/>
              <w:color w:val="0432FF"/>
              <w:lang w:val="nl-NL"/>
            </w:rPr>
          </w:rPrChange>
        </w:rPr>
        <w:t>In dit FO</w:t>
      </w:r>
      <w:r w:rsidR="00206F66" w:rsidRPr="00A04B08">
        <w:rPr>
          <w:lang w:val="nl-NL"/>
          <w:rPrChange w:id="102" w:author="Khamees, Anher" w:date="2017-06-11T15:37:00Z">
            <w:rPr>
              <w:rFonts w:ascii="Cambria" w:hAnsi="Cambria"/>
              <w:color w:val="0432FF"/>
              <w:lang w:val="nl-NL"/>
            </w:rPr>
          </w:rPrChange>
        </w:rPr>
        <w:t xml:space="preserve"> wordt allereerst </w:t>
      </w:r>
      <w:r w:rsidR="00206F66" w:rsidRPr="00A04B08">
        <w:rPr>
          <w:lang w:val="nl-NL"/>
          <w:rPrChange w:id="103" w:author="Khamees, Anher" w:date="2017-06-11T15:37:00Z">
            <w:rPr>
              <w:rFonts w:ascii="Cambria" w:hAnsi="Cambria"/>
              <w:color w:val="0432FF"/>
              <w:highlight w:val="yellow"/>
              <w:lang w:val="nl-NL"/>
            </w:rPr>
          </w:rPrChange>
        </w:rPr>
        <w: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3677FB90" w14:textId="77777777" w:rsidR="00206F66" w:rsidRPr="00CF4DCA" w:rsidRDefault="00206F66" w:rsidP="00206F66">
      <w:pPr>
        <w:tabs>
          <w:tab w:val="left" w:pos="1029"/>
        </w:tabs>
        <w:spacing w:line="273" w:lineRule="auto"/>
        <w:ind w:right="108"/>
        <w:rPr>
          <w:rFonts w:ascii="Cambria" w:hAnsi="Cambria"/>
          <w:i/>
          <w:lang w:val="nl-NL"/>
        </w:rPr>
      </w:pPr>
      <w:r w:rsidRPr="00CF4DCA">
        <w:rPr>
          <w:rFonts w:ascii="Cambria" w:hAnsi="Cambria"/>
          <w:i/>
          <w:lang w:val="nl-NL"/>
        </w:rPr>
        <w:t>De hele inleiding is maximaal een halve pagina.</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104" w:name="_Toc443567045"/>
      <w:bookmarkStart w:id="105" w:name="_Toc470773230"/>
      <w:r w:rsidRPr="00CF4DCA">
        <w:rPr>
          <w:lang w:val="nl-NL"/>
        </w:rPr>
        <w:t>Belanghebbenden</w:t>
      </w:r>
      <w:bookmarkEnd w:id="104"/>
      <w:bookmarkEnd w:id="105"/>
    </w:p>
    <w:p w14:paraId="20B45FAF" w14:textId="77777777" w:rsidR="005901BA" w:rsidRPr="00CF4DCA" w:rsidRDefault="005901BA" w:rsidP="005901BA">
      <w:pPr>
        <w:pStyle w:val="Plattetekst"/>
        <w:rPr>
          <w:lang w:val="nl-NL"/>
        </w:rPr>
      </w:pPr>
    </w:p>
    <w:p w14:paraId="13710F7B" w14:textId="4B8EB809" w:rsidR="00ED7EB9" w:rsidRPr="00CF4DCA" w:rsidDel="00A36A6A" w:rsidRDefault="00ED7EB9" w:rsidP="005901BA">
      <w:pPr>
        <w:pStyle w:val="Plattetekst"/>
        <w:rPr>
          <w:del w:id="106" w:author="Khamees, Anher" w:date="2017-06-29T09:13:00Z"/>
          <w:i/>
          <w:color w:val="00B050"/>
          <w:lang w:val="nl-NL"/>
        </w:rPr>
      </w:pPr>
      <w:del w:id="107" w:author="Khamees, Anher" w:date="2017-06-29T09:13:00Z">
        <w:r w:rsidRPr="00CF4DCA" w:rsidDel="00A36A6A">
          <w:rPr>
            <w:i/>
            <w:color w:val="00B050"/>
            <w:lang w:val="nl-NL"/>
          </w:rPr>
          <w:delText>De belanghebbenden (de doelgroep) zijn de mensen</w:delText>
        </w:r>
        <w:r w:rsidR="00AB536E" w:rsidRPr="00CF4DCA" w:rsidDel="00A36A6A">
          <w:rPr>
            <w:i/>
            <w:color w:val="00B050"/>
            <w:lang w:val="nl-NL"/>
          </w:rPr>
          <w:delText xml:space="preserve"> of groepen</w:delText>
        </w:r>
        <w:r w:rsidRPr="00CF4DCA" w:rsidDel="00A36A6A">
          <w:rPr>
            <w:i/>
            <w:color w:val="00B050"/>
            <w:lang w:val="nl-NL"/>
          </w:rPr>
          <w:delText xml:space="preserve"> voor wie deze oplossing wordt gerealiseerd. Geef per belanghebbende </w:delText>
        </w:r>
        <w:r w:rsidR="00AB536E" w:rsidRPr="00CF4DCA" w:rsidDel="00A36A6A">
          <w:rPr>
            <w:i/>
            <w:color w:val="00B050"/>
            <w:lang w:val="nl-NL"/>
          </w:rPr>
          <w:delText xml:space="preserve">kort </w:delText>
        </w:r>
        <w:r w:rsidRPr="00CF4DCA" w:rsidDel="00A36A6A">
          <w:rPr>
            <w:i/>
            <w:color w:val="00B050"/>
            <w:lang w:val="nl-NL"/>
          </w:rPr>
          <w:delText>de functie en het belang dat deze bij de oplossing heeft.</w:delText>
        </w:r>
      </w:del>
    </w:p>
    <w:p w14:paraId="736BA2A5" w14:textId="77777777" w:rsidR="00ED7EB9" w:rsidRPr="00CF4DCA" w:rsidRDefault="00ED7EB9" w:rsidP="005901BA">
      <w:pPr>
        <w:pStyle w:val="Plattetekst"/>
        <w:rPr>
          <w:lang w:val="nl-NL"/>
        </w:rPr>
      </w:pPr>
    </w:p>
    <w:p w14:paraId="034B804B" w14:textId="718789BE" w:rsidR="00ED7EB9" w:rsidRPr="00A04B08" w:rsidRDefault="00ED7EB9" w:rsidP="005901BA">
      <w:pPr>
        <w:pStyle w:val="Plattetekst"/>
        <w:rPr>
          <w:color w:val="000000" w:themeColor="text1"/>
          <w:lang w:val="nl-NL"/>
          <w:rPrChange w:id="108" w:author="Khamees, Anher" w:date="2017-06-11T15:41:00Z">
            <w:rPr>
              <w:color w:val="0432FF"/>
              <w:lang w:val="nl-NL"/>
            </w:rPr>
          </w:rPrChange>
        </w:rPr>
      </w:pPr>
      <w:r w:rsidRPr="00A04B08">
        <w:rPr>
          <w:color w:val="000000" w:themeColor="text1"/>
          <w:lang w:val="nl-NL"/>
          <w:rPrChange w:id="109" w:author="Khamees, Anher" w:date="2017-06-11T15:41:00Z">
            <w:rPr>
              <w:color w:val="0432FF"/>
              <w:lang w:val="nl-NL"/>
            </w:rPr>
          </w:rPrChange>
        </w:rPr>
        <w:t xml:space="preserve">De aangeboden oplossing is van belang voor de medewerkers </w:t>
      </w:r>
      <w:r w:rsidR="008702EC" w:rsidRPr="00A04B08">
        <w:rPr>
          <w:color w:val="000000" w:themeColor="text1"/>
          <w:lang w:val="nl-NL"/>
          <w:rPrChange w:id="110" w:author="Khamees, Anher" w:date="2017-06-11T15:41:00Z">
            <w:rPr>
              <w:color w:val="0432FF"/>
              <w:lang w:val="nl-NL"/>
            </w:rPr>
          </w:rPrChange>
        </w:rPr>
        <w:t xml:space="preserve">en de studenten </w:t>
      </w:r>
      <w:r w:rsidRPr="00A04B08">
        <w:rPr>
          <w:color w:val="000000" w:themeColor="text1"/>
          <w:lang w:val="nl-NL"/>
          <w:rPrChange w:id="111" w:author="Khamees, Anher" w:date="2017-06-11T15:41:00Z">
            <w:rPr>
              <w:color w:val="0432FF"/>
              <w:lang w:val="nl-NL"/>
            </w:rPr>
          </w:rPrChange>
        </w:rPr>
        <w:t xml:space="preserve">van </w:t>
      </w:r>
      <w:r w:rsidR="008702EC" w:rsidRPr="00A04B08">
        <w:rPr>
          <w:color w:val="000000" w:themeColor="text1"/>
          <w:lang w:val="nl-NL"/>
          <w:rPrChange w:id="112" w:author="Khamees, Anher" w:date="2017-06-11T15:41:00Z">
            <w:rPr>
              <w:color w:val="0432FF"/>
              <w:lang w:val="nl-NL"/>
            </w:rPr>
          </w:rPrChange>
        </w:rPr>
        <w:t xml:space="preserve">de </w:t>
      </w:r>
      <w:del w:id="113" w:author="Khamees, Anher" w:date="2017-06-11T15:38:00Z">
        <w:r w:rsidR="008702EC" w:rsidRPr="00A04B08" w:rsidDel="00A04B08">
          <w:rPr>
            <w:color w:val="000000" w:themeColor="text1"/>
            <w:lang w:val="nl-NL"/>
            <w:rPrChange w:id="114" w:author="Khamees, Anher" w:date="2017-06-11T15:41:00Z">
              <w:rPr>
                <w:color w:val="0432FF"/>
                <w:lang w:val="nl-NL"/>
              </w:rPr>
            </w:rPrChange>
          </w:rPr>
          <w:delText>ASTE Universiteit</w:delText>
        </w:r>
      </w:del>
      <w:ins w:id="115" w:author="Khamees, Anher" w:date="2017-06-11T15:38:00Z">
        <w:r w:rsidR="00A04B08" w:rsidRPr="00A04B08">
          <w:rPr>
            <w:color w:val="000000" w:themeColor="text1"/>
            <w:lang w:val="nl-NL"/>
            <w:rPrChange w:id="116" w:author="Khamees, Anher" w:date="2017-06-11T15:41:00Z">
              <w:rPr>
                <w:color w:val="0432FF"/>
                <w:lang w:val="nl-NL"/>
              </w:rPr>
            </w:rPrChange>
          </w:rPr>
          <w:t>Het Alfa-College</w:t>
        </w:r>
      </w:ins>
      <w:r w:rsidR="008702EC" w:rsidRPr="00A04B08">
        <w:rPr>
          <w:color w:val="000000" w:themeColor="text1"/>
          <w:lang w:val="nl-NL"/>
          <w:rPrChange w:id="117" w:author="Khamees, Anher" w:date="2017-06-11T15:41:00Z">
            <w:rPr>
              <w:color w:val="0432FF"/>
              <w:lang w:val="nl-NL"/>
            </w:rPr>
          </w:rPrChange>
        </w:rPr>
        <w:t>,</w:t>
      </w:r>
      <w:r w:rsidRPr="00A04B08">
        <w:rPr>
          <w:color w:val="000000" w:themeColor="text1"/>
          <w:lang w:val="nl-NL"/>
          <w:rPrChange w:id="118" w:author="Khamees, Anher" w:date="2017-06-11T15:41:00Z">
            <w:rPr>
              <w:color w:val="0432FF"/>
              <w:lang w:val="nl-NL"/>
            </w:rPr>
          </w:rPrChange>
        </w:rPr>
        <w:t xml:space="preserve"> en voor de beheerder van het systeem. </w:t>
      </w:r>
      <w:r w:rsidR="008702EC" w:rsidRPr="00A04B08">
        <w:rPr>
          <w:color w:val="000000" w:themeColor="text1"/>
          <w:lang w:val="nl-NL"/>
          <w:rPrChange w:id="119" w:author="Khamees, Anher" w:date="2017-06-11T15:41:00Z">
            <w:rPr>
              <w:color w:val="0432FF"/>
              <w:lang w:val="nl-NL"/>
            </w:rPr>
          </w:rPrChange>
        </w:rPr>
        <w:t xml:space="preserve">De studenten hebben inzage in hun voortgang en </w:t>
      </w:r>
      <w:del w:id="120" w:author="Khamees, Anher" w:date="2017-06-11T15:39:00Z">
        <w:r w:rsidR="008702EC" w:rsidRPr="00A04B08" w:rsidDel="00A04B08">
          <w:rPr>
            <w:color w:val="000000" w:themeColor="text1"/>
            <w:lang w:val="nl-NL"/>
            <w:rPrChange w:id="121" w:author="Khamees, Anher" w:date="2017-06-11T15:41:00Z">
              <w:rPr>
                <w:color w:val="0432FF"/>
                <w:lang w:val="nl-NL"/>
              </w:rPr>
            </w:rPrChange>
          </w:rPr>
          <w:delText>cijfers</w:delText>
        </w:r>
      </w:del>
      <w:ins w:id="122" w:author="Khamees, Anher" w:date="2017-06-11T15:39:00Z">
        <w:r w:rsidR="00A04B08" w:rsidRPr="00A04B08">
          <w:rPr>
            <w:color w:val="000000" w:themeColor="text1"/>
            <w:lang w:val="nl-NL"/>
            <w:rPrChange w:id="123" w:author="Khamees, Anher" w:date="2017-06-11T15:41:00Z">
              <w:rPr>
                <w:color w:val="0432FF"/>
                <w:lang w:val="nl-NL"/>
              </w:rPr>
            </w:rPrChange>
          </w:rPr>
          <w:t>discussies</w:t>
        </w:r>
      </w:ins>
      <w:ins w:id="124" w:author="Khamees, Anher" w:date="2017-06-11T15:40:00Z">
        <w:r w:rsidR="00A04B08" w:rsidRPr="00A04B08">
          <w:rPr>
            <w:color w:val="000000" w:themeColor="text1"/>
            <w:lang w:val="nl-NL"/>
            <w:rPrChange w:id="125" w:author="Khamees, Anher" w:date="2017-06-11T15:41:00Z">
              <w:rPr>
                <w:color w:val="0432FF"/>
                <w:lang w:val="nl-NL"/>
              </w:rPr>
            </w:rPrChange>
          </w:rPr>
          <w:t xml:space="preserve"> over school</w:t>
        </w:r>
      </w:ins>
      <w:r w:rsidR="008702EC" w:rsidRPr="00A04B08">
        <w:rPr>
          <w:color w:val="000000" w:themeColor="text1"/>
          <w:lang w:val="nl-NL"/>
          <w:rPrChange w:id="126" w:author="Khamees, Anher" w:date="2017-06-11T15:41:00Z">
            <w:rPr>
              <w:color w:val="0432FF"/>
              <w:lang w:val="nl-NL"/>
            </w:rPr>
          </w:rPrChange>
        </w:rPr>
        <w:t xml:space="preserve">. </w:t>
      </w:r>
      <w:r w:rsidRPr="00A04B08">
        <w:rPr>
          <w:color w:val="000000" w:themeColor="text1"/>
          <w:lang w:val="nl-NL"/>
          <w:rPrChange w:id="127" w:author="Khamees, Anher" w:date="2017-06-11T15:41:00Z">
            <w:rPr>
              <w:color w:val="0432FF"/>
              <w:lang w:val="nl-NL"/>
            </w:rPr>
          </w:rPrChange>
        </w:rPr>
        <w:t xml:space="preserve">De medewerkers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128" w:name="_Toc443567046"/>
      <w:bookmarkStart w:id="129" w:name="_Toc470773231"/>
      <w:r w:rsidRPr="00CF4DCA">
        <w:rPr>
          <w:lang w:val="nl-NL"/>
        </w:rPr>
        <w:t>Behoeftes</w:t>
      </w:r>
      <w:bookmarkEnd w:id="128"/>
      <w:bookmarkEnd w:id="129"/>
    </w:p>
    <w:p w14:paraId="42C78122" w14:textId="77777777" w:rsidR="005901BA" w:rsidRPr="00CF4DCA" w:rsidRDefault="005901BA" w:rsidP="005901BA">
      <w:pPr>
        <w:pStyle w:val="Plattetekst"/>
        <w:rPr>
          <w:lang w:val="nl-NL"/>
        </w:rPr>
      </w:pPr>
    </w:p>
    <w:p w14:paraId="3B70ED5F" w14:textId="5B721481" w:rsidR="00ED7EB9" w:rsidRPr="00CF4DCA" w:rsidDel="00A36A6A" w:rsidRDefault="00ED7EB9" w:rsidP="005901BA">
      <w:pPr>
        <w:pStyle w:val="Plattetekst"/>
        <w:rPr>
          <w:del w:id="130" w:author="Khamees, Anher" w:date="2017-06-29T09:14:00Z"/>
          <w:i/>
          <w:color w:val="00B050"/>
          <w:lang w:val="nl-NL"/>
        </w:rPr>
      </w:pPr>
      <w:del w:id="131" w:author="Khamees, Anher" w:date="2017-06-29T09:14:00Z">
        <w:r w:rsidRPr="00CF4DCA" w:rsidDel="00A36A6A">
          <w:rPr>
            <w:i/>
            <w:color w:val="00B050"/>
            <w:lang w:val="nl-NL"/>
          </w:rPr>
          <w:delText xml:space="preserve">Dit deel bevat de behoeftes zoals die uit de behoefteanalyse naar voren zijn gekomen. Dit deel wordt alleen opgenomen als er </w:delText>
        </w:r>
        <w:r w:rsidR="00556F0B" w:rsidRPr="00CF4DCA" w:rsidDel="00A36A6A">
          <w:rPr>
            <w:i/>
            <w:color w:val="00B050"/>
            <w:lang w:val="nl-NL"/>
          </w:rPr>
          <w:delText xml:space="preserve">geen </w:delText>
        </w:r>
        <w:r w:rsidRPr="00CF4DCA" w:rsidDel="00A36A6A">
          <w:rPr>
            <w:i/>
            <w:color w:val="00B050"/>
            <w:lang w:val="nl-NL"/>
          </w:rPr>
          <w:delText xml:space="preserve">apart </w:delText>
        </w:r>
        <w:r w:rsidR="00556F0B" w:rsidRPr="00CF4DCA" w:rsidDel="00A36A6A">
          <w:rPr>
            <w:i/>
            <w:color w:val="00B050"/>
            <w:lang w:val="nl-NL"/>
          </w:rPr>
          <w:delText xml:space="preserve">verslag is gemaakt van de </w:delText>
        </w:r>
        <w:r w:rsidRPr="00CF4DCA" w:rsidDel="00A36A6A">
          <w:rPr>
            <w:i/>
            <w:color w:val="00B050"/>
            <w:lang w:val="nl-NL"/>
          </w:rPr>
          <w:delText>Behoefteanalyse. Is dat er wel, verwijs er dan kort naar:</w:delText>
        </w:r>
      </w:del>
    </w:p>
    <w:p w14:paraId="764F1DD1" w14:textId="77777777" w:rsidR="00ED7EB9" w:rsidRPr="00CF4DCA" w:rsidRDefault="00ED7EB9" w:rsidP="005901BA">
      <w:pPr>
        <w:pStyle w:val="Plattetekst"/>
        <w:rPr>
          <w:lang w:val="nl-NL"/>
        </w:rPr>
      </w:pPr>
    </w:p>
    <w:p w14:paraId="5437BFA1" w14:textId="7A020BE4" w:rsidR="00ED7EB9" w:rsidRPr="00CF4DCA" w:rsidRDefault="00ED7EB9" w:rsidP="005901BA">
      <w:pPr>
        <w:pStyle w:val="Plattetekst"/>
        <w:rPr>
          <w:color w:val="0432FF"/>
          <w:lang w:val="nl-NL"/>
        </w:rPr>
      </w:pPr>
      <w:r w:rsidRPr="00CF4DCA">
        <w:rPr>
          <w:color w:val="0432FF"/>
          <w:lang w:val="nl-NL"/>
        </w:rPr>
        <w:t xml:space="preserve">De behoeftes van de organisatie zijn beschreven in </w:t>
      </w:r>
      <w:r w:rsidR="00794D0E" w:rsidRPr="00CF4DCA">
        <w:rPr>
          <w:color w:val="0432FF"/>
          <w:lang w:val="nl-NL"/>
        </w:rPr>
        <w:t xml:space="preserve">de </w:t>
      </w:r>
      <w:proofErr w:type="spellStart"/>
      <w:r w:rsidR="00794D0E" w:rsidRPr="00CF4DCA">
        <w:rPr>
          <w:color w:val="0432FF"/>
          <w:lang w:val="nl-NL"/>
        </w:rPr>
        <w:t>hierbovengenoemde</w:t>
      </w:r>
      <w:proofErr w:type="spellEnd"/>
      <w:r w:rsidR="00794D0E" w:rsidRPr="00CF4DCA">
        <w:rPr>
          <w:color w:val="0432FF"/>
          <w:lang w:val="nl-NL"/>
        </w:rPr>
        <w:t xml:space="preserve"> Behoefteanalyse.</w:t>
      </w:r>
      <w:r w:rsidR="00556F0B" w:rsidRPr="00CF4DCA">
        <w:rPr>
          <w:color w:val="0432FF"/>
          <w:lang w:val="nl-NL"/>
        </w:rPr>
        <w:t xml:space="preserve"> </w:t>
      </w:r>
    </w:p>
    <w:p w14:paraId="79BF621F" w14:textId="77777777" w:rsidR="00ED7EB9" w:rsidRPr="00CF4DCA"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77777777" w:rsidR="00ED7EB9" w:rsidRPr="00CF4DCA" w:rsidRDefault="00ED7EB9" w:rsidP="00556F0B">
      <w:pPr>
        <w:pStyle w:val="Kop1"/>
        <w:rPr>
          <w:lang w:val="nl-NL"/>
        </w:rPr>
      </w:pPr>
      <w:bookmarkStart w:id="132" w:name="_Toc443567047"/>
      <w:bookmarkStart w:id="133" w:name="_Toc470773232"/>
      <w:r w:rsidRPr="00CF4DCA">
        <w:rPr>
          <w:lang w:val="nl-NL"/>
        </w:rPr>
        <w:t>Functionaliteiten</w:t>
      </w:r>
      <w:bookmarkEnd w:id="132"/>
      <w:bookmarkEnd w:id="133"/>
    </w:p>
    <w:p w14:paraId="7AB1D6E8" w14:textId="77777777" w:rsidR="005901BA" w:rsidRPr="00CF4DCA" w:rsidRDefault="005901BA" w:rsidP="005901BA">
      <w:pPr>
        <w:pStyle w:val="Plattetekst"/>
        <w:rPr>
          <w:lang w:val="nl-NL"/>
        </w:rPr>
      </w:pPr>
    </w:p>
    <w:p w14:paraId="0C4250FC" w14:textId="3C43900D" w:rsidR="00ED7EB9" w:rsidRPr="00CF4DCA" w:rsidDel="00A36A6A" w:rsidRDefault="00ED7EB9" w:rsidP="005901BA">
      <w:pPr>
        <w:pStyle w:val="Plattetekst"/>
        <w:rPr>
          <w:del w:id="134" w:author="Khamees, Anher" w:date="2017-06-29T09:15:00Z"/>
          <w:i/>
          <w:lang w:val="nl-NL"/>
        </w:rPr>
      </w:pPr>
      <w:del w:id="135" w:author="Khamees, Anher" w:date="2017-06-29T09:15:00Z">
        <w:r w:rsidRPr="00CF4DCA" w:rsidDel="00A36A6A">
          <w:rPr>
            <w:b/>
            <w:i/>
            <w:color w:val="FF0000"/>
            <w:lang w:val="nl-NL"/>
          </w:rPr>
          <w:delText>Dit is het belangrijkste deel</w:delText>
        </w:r>
        <w:r w:rsidR="005701D4" w:rsidRPr="00CF4DCA" w:rsidDel="00A36A6A">
          <w:rPr>
            <w:b/>
            <w:i/>
            <w:color w:val="FF0000"/>
            <w:lang w:val="nl-NL"/>
          </w:rPr>
          <w:delText>.</w:delText>
        </w:r>
        <w:r w:rsidRPr="00CF4DCA" w:rsidDel="00A36A6A">
          <w:rPr>
            <w:i/>
            <w:color w:val="FF0000"/>
            <w:lang w:val="nl-NL"/>
          </w:rPr>
          <w:delText xml:space="preserve"> </w:delText>
        </w:r>
        <w:r w:rsidRPr="00CF4DCA" w:rsidDel="00A36A6A">
          <w:rPr>
            <w:i/>
            <w:color w:val="00B050"/>
            <w:lang w:val="nl-NL"/>
          </w:rPr>
          <w:delText xml:space="preserve">Hier worden </w:delText>
        </w:r>
        <w:r w:rsidRPr="00CF4DCA" w:rsidDel="00A36A6A">
          <w:rPr>
            <w:b/>
            <w:i/>
            <w:color w:val="00B050"/>
            <w:lang w:val="nl-NL"/>
          </w:rPr>
          <w:delText>alle</w:delText>
        </w:r>
        <w:r w:rsidRPr="00CF4DCA" w:rsidDel="00A36A6A">
          <w:rPr>
            <w:i/>
            <w:color w:val="00B050"/>
            <w:lang w:val="nl-NL"/>
          </w:rPr>
          <w:delText xml:space="preserve"> benodigde functionaliteiten benoemd. Gedetailleerd,</w:delText>
        </w:r>
        <w:r w:rsidR="005701D4" w:rsidRPr="00CF4DCA" w:rsidDel="00A36A6A">
          <w:rPr>
            <w:i/>
            <w:color w:val="00B050"/>
            <w:lang w:val="nl-NL"/>
          </w:rPr>
          <w:delText xml:space="preserve"> volledig, concreet en zonder overbodige details.</w:delText>
        </w:r>
      </w:del>
    </w:p>
    <w:p w14:paraId="67297AF5" w14:textId="06FA16A5" w:rsidR="00ED7EB9" w:rsidRPr="00CF4DCA" w:rsidDel="00A36A6A" w:rsidRDefault="00ED7EB9" w:rsidP="005901BA">
      <w:pPr>
        <w:pStyle w:val="Plattetekst"/>
        <w:rPr>
          <w:del w:id="136" w:author="Khamees, Anher" w:date="2017-06-29T09:15:00Z"/>
          <w:lang w:val="nl-NL"/>
        </w:rPr>
      </w:pPr>
    </w:p>
    <w:p w14:paraId="3D5EF7AC" w14:textId="6EFD3A69" w:rsidR="00ED7EB9" w:rsidRPr="00CF4DCA" w:rsidDel="00A36A6A" w:rsidRDefault="00ED7EB9" w:rsidP="005901BA">
      <w:pPr>
        <w:pStyle w:val="Plattetekst"/>
        <w:rPr>
          <w:del w:id="137" w:author="Khamees, Anher" w:date="2017-06-29T09:15:00Z"/>
          <w:i/>
          <w:color w:val="00B050"/>
          <w:lang w:val="nl-NL"/>
        </w:rPr>
      </w:pPr>
      <w:del w:id="138" w:author="Khamees, Anher" w:date="2017-06-29T09:15:00Z">
        <w:r w:rsidRPr="00CF4DCA" w:rsidDel="00A36A6A">
          <w:rPr>
            <w:i/>
            <w:color w:val="00B050"/>
            <w:lang w:val="nl-NL"/>
          </w:rPr>
          <w:delText xml:space="preserve">Aan de hand van de user stories uit de Behoefteanalyse (BA) kun je </w:delText>
        </w:r>
        <w:r w:rsidRPr="00CF4DCA" w:rsidDel="00A36A6A">
          <w:rPr>
            <w:b/>
            <w:i/>
            <w:color w:val="00B050"/>
            <w:lang w:val="nl-NL"/>
          </w:rPr>
          <w:delText>use-cases</w:delText>
        </w:r>
        <w:r w:rsidRPr="00CF4DCA" w:rsidDel="00A36A6A">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A36A6A">
          <w:rPr>
            <w:b/>
            <w:i/>
            <w:color w:val="00B050"/>
            <w:lang w:val="nl-NL"/>
          </w:rPr>
          <w:delText>volledig</w:delText>
        </w:r>
        <w:r w:rsidRPr="00CF4DCA" w:rsidDel="00A36A6A">
          <w:rPr>
            <w:i/>
            <w:color w:val="00B050"/>
            <w:lang w:val="nl-NL"/>
          </w:rPr>
          <w:delText xml:space="preserve"> is, m.a.w. dat </w:delText>
        </w:r>
        <w:r w:rsidRPr="00CF4DCA" w:rsidDel="00A36A6A">
          <w:rPr>
            <w:b/>
            <w:i/>
            <w:color w:val="00B050"/>
            <w:lang w:val="nl-NL"/>
          </w:rPr>
          <w:delText>alle functies</w:delText>
        </w:r>
        <w:r w:rsidRPr="00CF4DCA" w:rsidDel="00A36A6A">
          <w:rPr>
            <w:i/>
            <w:color w:val="00B050"/>
            <w:lang w:val="nl-NL"/>
          </w:rPr>
          <w:delText xml:space="preserve"> worden genoemd.</w:delText>
        </w:r>
      </w:del>
    </w:p>
    <w:p w14:paraId="7F50662F" w14:textId="03B6CC1A" w:rsidR="00ED7EB9" w:rsidRPr="00CF4DCA" w:rsidDel="00A36A6A" w:rsidRDefault="00ED7EB9" w:rsidP="005901BA">
      <w:pPr>
        <w:pStyle w:val="Plattetekst"/>
        <w:rPr>
          <w:del w:id="139" w:author="Khamees, Anher" w:date="2017-06-29T09:15:00Z"/>
          <w:lang w:val="nl-NL"/>
        </w:rPr>
      </w:pPr>
    </w:p>
    <w:p w14:paraId="4A6D1E12" w14:textId="7BDDBCE6" w:rsidR="00ED7EB9" w:rsidRPr="00CF4DCA" w:rsidDel="00A36A6A" w:rsidRDefault="00ED7EB9" w:rsidP="005901BA">
      <w:pPr>
        <w:pStyle w:val="Plattetekst"/>
        <w:rPr>
          <w:del w:id="140" w:author="Khamees, Anher" w:date="2017-06-29T09:15:00Z"/>
          <w:color w:val="0432FF"/>
          <w:lang w:val="nl-NL"/>
        </w:rPr>
      </w:pPr>
      <w:del w:id="141" w:author="Khamees, Anher" w:date="2017-06-29T09:15:00Z">
        <w:r w:rsidRPr="00CF4DCA" w:rsidDel="00A36A6A">
          <w:rPr>
            <w:color w:val="0432FF"/>
            <w:lang w:val="nl-NL"/>
          </w:rPr>
          <w:delText>Voorbeeld van de (nog niet uitgewerkte) functionaliteiten:</w:delText>
        </w:r>
      </w:del>
    </w:p>
    <w:p w14:paraId="57278243" w14:textId="77777777" w:rsidR="00ED7EB9" w:rsidRPr="000A73DA" w:rsidRDefault="00ED7EB9" w:rsidP="005901BA">
      <w:pPr>
        <w:pStyle w:val="Plattetekst"/>
        <w:rPr>
          <w:color w:val="000000" w:themeColor="text1"/>
          <w:lang w:val="nl-NL"/>
          <w:rPrChange w:id="142" w:author="Khamees, Anher" w:date="2017-06-11T15:46:00Z">
            <w:rPr>
              <w:color w:val="0432FF"/>
              <w:lang w:val="nl-NL"/>
            </w:rPr>
          </w:rPrChange>
        </w:rPr>
      </w:pPr>
      <w:r w:rsidRPr="000A73DA">
        <w:rPr>
          <w:color w:val="000000" w:themeColor="text1"/>
          <w:lang w:val="nl-NL"/>
          <w:rPrChange w:id="143" w:author="Khamees, Anher" w:date="2017-06-11T15:46:00Z">
            <w:rPr>
              <w:color w:val="0432FF"/>
              <w:lang w:val="nl-NL"/>
            </w:rPr>
          </w:rPrChange>
        </w:rPr>
        <w:t>Het informatiesysteem moet de volgende functionaliteiten hebben.</w:t>
      </w:r>
    </w:p>
    <w:p w14:paraId="21BD297F" w14:textId="3D97EDC5" w:rsidR="00ED7EB9" w:rsidRPr="000A73DA" w:rsidRDefault="00ED7EB9" w:rsidP="005901BA">
      <w:pPr>
        <w:pStyle w:val="Plattetekst"/>
        <w:rPr>
          <w:color w:val="000000" w:themeColor="text1"/>
          <w:lang w:val="nl-NL"/>
          <w:rPrChange w:id="144" w:author="Khamees, Anher" w:date="2017-06-11T15:46:00Z">
            <w:rPr>
              <w:color w:val="0432FF"/>
              <w:lang w:val="nl-NL"/>
            </w:rPr>
          </w:rPrChange>
        </w:rPr>
      </w:pPr>
      <w:r w:rsidRPr="000A73DA">
        <w:rPr>
          <w:color w:val="000000" w:themeColor="text1"/>
          <w:lang w:val="nl-NL"/>
          <w:rPrChange w:id="145" w:author="Khamees, Anher" w:date="2017-06-11T15:46:00Z">
            <w:rPr>
              <w:color w:val="0432FF"/>
              <w:lang w:val="nl-NL"/>
            </w:rPr>
          </w:rPrChange>
        </w:rPr>
        <w:t xml:space="preserve">Op de </w:t>
      </w:r>
      <w:r w:rsidRPr="000A73DA">
        <w:rPr>
          <w:b/>
          <w:color w:val="000000" w:themeColor="text1"/>
          <w:lang w:val="nl-NL"/>
          <w:rPrChange w:id="146" w:author="Khamees, Anher" w:date="2017-06-11T15:46:00Z">
            <w:rPr>
              <w:b/>
              <w:color w:val="0432FF"/>
              <w:lang w:val="nl-NL"/>
            </w:rPr>
          </w:rPrChange>
        </w:rPr>
        <w:t>hoofdpagina</w:t>
      </w:r>
      <w:r w:rsidRPr="000A73DA">
        <w:rPr>
          <w:color w:val="000000" w:themeColor="text1"/>
          <w:lang w:val="nl-NL"/>
          <w:rPrChange w:id="147" w:author="Khamees, Anher" w:date="2017-06-11T15:46:00Z">
            <w:rPr>
              <w:color w:val="0432FF"/>
              <w:lang w:val="nl-NL"/>
            </w:rPr>
          </w:rPrChange>
        </w:rPr>
        <w:t xml:space="preserve"> staat ter informatie een slider met foto’s die gemaakt zijn tijdens verschillende cursussen.</w:t>
      </w:r>
    </w:p>
    <w:p w14:paraId="70EDA8DA" w14:textId="77777777" w:rsidR="00ED7EB9" w:rsidRPr="000A73DA" w:rsidRDefault="00ED7EB9" w:rsidP="005901BA">
      <w:pPr>
        <w:pStyle w:val="Plattetekst"/>
        <w:rPr>
          <w:color w:val="000000" w:themeColor="text1"/>
          <w:lang w:val="nl-NL"/>
          <w:rPrChange w:id="148" w:author="Khamees, Anher" w:date="2017-06-11T15:46:00Z">
            <w:rPr>
              <w:color w:val="0432FF"/>
              <w:lang w:val="nl-NL"/>
            </w:rPr>
          </w:rPrChange>
        </w:rPr>
      </w:pPr>
      <w:r w:rsidRPr="000A73DA">
        <w:rPr>
          <w:color w:val="000000" w:themeColor="text1"/>
          <w:lang w:val="nl-NL"/>
          <w:rPrChange w:id="149" w:author="Khamees, Anher" w:date="2017-06-11T15:46:00Z">
            <w:rPr>
              <w:color w:val="0432FF"/>
              <w:lang w:val="nl-NL"/>
            </w:rPr>
          </w:rPrChange>
        </w:rPr>
        <w:t>....</w:t>
      </w:r>
    </w:p>
    <w:p w14:paraId="6873AA7B" w14:textId="77777777" w:rsidR="00ED7EB9" w:rsidRPr="000A73DA" w:rsidRDefault="00ED7EB9" w:rsidP="005901BA">
      <w:pPr>
        <w:pStyle w:val="Plattetekst"/>
        <w:rPr>
          <w:color w:val="000000" w:themeColor="text1"/>
          <w:lang w:val="nl-NL"/>
          <w:rPrChange w:id="150" w:author="Khamees, Anher" w:date="2017-06-11T15:46:00Z">
            <w:rPr>
              <w:color w:val="0432FF"/>
              <w:lang w:val="nl-NL"/>
            </w:rPr>
          </w:rPrChange>
        </w:rPr>
      </w:pPr>
      <w:r w:rsidRPr="000A73DA">
        <w:rPr>
          <w:color w:val="000000" w:themeColor="text1"/>
          <w:lang w:val="nl-NL"/>
          <w:rPrChange w:id="151" w:author="Khamees, Anher" w:date="2017-06-11T15:46:00Z">
            <w:rPr>
              <w:color w:val="0432FF"/>
              <w:lang w:val="nl-NL"/>
            </w:rPr>
          </w:rPrChange>
        </w:rPr>
        <w:t xml:space="preserve">Medewerkers/beheerders moeten kunnen </w:t>
      </w:r>
      <w:r w:rsidRPr="000A73DA">
        <w:rPr>
          <w:b/>
          <w:color w:val="000000" w:themeColor="text1"/>
          <w:lang w:val="nl-NL"/>
          <w:rPrChange w:id="152" w:author="Khamees, Anher" w:date="2017-06-11T15:46:00Z">
            <w:rPr>
              <w:b/>
              <w:color w:val="0432FF"/>
              <w:lang w:val="nl-NL"/>
            </w:rPr>
          </w:rPrChange>
        </w:rPr>
        <w:t>inloggen</w:t>
      </w:r>
      <w:r w:rsidRPr="000A73DA">
        <w:rPr>
          <w:color w:val="000000" w:themeColor="text1"/>
          <w:lang w:val="nl-NL"/>
          <w:rPrChange w:id="153" w:author="Khamees, Anher" w:date="2017-06-11T15:46:00Z">
            <w:rPr>
              <w:color w:val="0432FF"/>
              <w:lang w:val="nl-NL"/>
            </w:rPr>
          </w:rPrChange>
        </w:rPr>
        <w:t>.</w:t>
      </w:r>
    </w:p>
    <w:p w14:paraId="3860111E" w14:textId="77777777" w:rsidR="00ED7EB9" w:rsidRPr="000A73DA" w:rsidRDefault="00ED7EB9" w:rsidP="005901BA">
      <w:pPr>
        <w:pStyle w:val="Plattetekst"/>
        <w:rPr>
          <w:color w:val="000000" w:themeColor="text1"/>
          <w:lang w:val="nl-NL"/>
          <w:rPrChange w:id="154" w:author="Khamees, Anher" w:date="2017-06-11T15:46:00Z">
            <w:rPr>
              <w:color w:val="0432FF"/>
              <w:lang w:val="nl-NL"/>
            </w:rPr>
          </w:rPrChange>
        </w:rPr>
      </w:pPr>
      <w:r w:rsidRPr="000A73DA">
        <w:rPr>
          <w:color w:val="000000" w:themeColor="text1"/>
          <w:lang w:val="nl-NL"/>
          <w:rPrChange w:id="155" w:author="Khamees, Anher" w:date="2017-06-11T15:46:00Z">
            <w:rPr>
              <w:color w:val="0432FF"/>
              <w:lang w:val="nl-NL"/>
            </w:rPr>
          </w:rPrChange>
        </w:rPr>
        <w:t xml:space="preserve">Medewerkers/beheerders moeten hun gegevens kunnen </w:t>
      </w:r>
      <w:r w:rsidRPr="000A73DA">
        <w:rPr>
          <w:b/>
          <w:color w:val="000000" w:themeColor="text1"/>
          <w:lang w:val="nl-NL"/>
          <w:rPrChange w:id="156" w:author="Khamees, Anher" w:date="2017-06-11T15:46:00Z">
            <w:rPr>
              <w:b/>
              <w:color w:val="0432FF"/>
              <w:lang w:val="nl-NL"/>
            </w:rPr>
          </w:rPrChange>
        </w:rPr>
        <w:t>zien</w:t>
      </w:r>
      <w:r w:rsidRPr="000A73DA">
        <w:rPr>
          <w:color w:val="000000" w:themeColor="text1"/>
          <w:lang w:val="nl-NL"/>
          <w:rPrChange w:id="157" w:author="Khamees, Anher" w:date="2017-06-11T15:46:00Z">
            <w:rPr>
              <w:color w:val="0432FF"/>
              <w:lang w:val="nl-NL"/>
            </w:rPr>
          </w:rPrChange>
        </w:rPr>
        <w:t>.</w:t>
      </w:r>
    </w:p>
    <w:p w14:paraId="1D5899E5" w14:textId="6B14A7D4" w:rsidR="00E57B59" w:rsidRPr="000A73DA" w:rsidRDefault="00E57B59" w:rsidP="005901BA">
      <w:pPr>
        <w:pStyle w:val="Plattetekst"/>
        <w:rPr>
          <w:color w:val="000000" w:themeColor="text1"/>
          <w:lang w:val="nl-NL"/>
          <w:rPrChange w:id="158" w:author="Khamees, Anher" w:date="2017-06-11T15:46:00Z">
            <w:rPr>
              <w:color w:val="0432FF"/>
              <w:lang w:val="nl-NL"/>
            </w:rPr>
          </w:rPrChange>
        </w:rPr>
      </w:pPr>
      <w:r w:rsidRPr="000A73DA">
        <w:rPr>
          <w:color w:val="000000" w:themeColor="text1"/>
          <w:lang w:val="nl-NL"/>
          <w:rPrChange w:id="159" w:author="Khamees, Anher" w:date="2017-06-11T15:46:00Z">
            <w:rPr>
              <w:color w:val="0432FF"/>
              <w:lang w:val="nl-NL"/>
            </w:rPr>
          </w:rPrChange>
        </w:rPr>
        <w:t xml:space="preserve">Medewerkers/beheerders moeten nieuwe evenementen kunnen </w:t>
      </w:r>
      <w:r w:rsidRPr="000A73DA">
        <w:rPr>
          <w:b/>
          <w:color w:val="000000" w:themeColor="text1"/>
          <w:lang w:val="nl-NL"/>
          <w:rPrChange w:id="160" w:author="Khamees, Anher" w:date="2017-06-11T15:46:00Z">
            <w:rPr>
              <w:b/>
              <w:color w:val="0432FF"/>
              <w:lang w:val="nl-NL"/>
            </w:rPr>
          </w:rPrChange>
        </w:rPr>
        <w:t>aanmaken</w:t>
      </w:r>
      <w:r w:rsidRPr="000A73DA">
        <w:rPr>
          <w:color w:val="000000" w:themeColor="text1"/>
          <w:lang w:val="nl-NL"/>
          <w:rPrChange w:id="161" w:author="Khamees, Anher" w:date="2017-06-11T15:46:00Z">
            <w:rPr>
              <w:color w:val="0432FF"/>
              <w:lang w:val="nl-NL"/>
            </w:rPr>
          </w:rPrChange>
        </w:rPr>
        <w:t>.</w:t>
      </w:r>
    </w:p>
    <w:p w14:paraId="587D7CF8" w14:textId="77777777" w:rsidR="00ED7EB9" w:rsidRPr="000A73DA" w:rsidRDefault="00ED7EB9" w:rsidP="005901BA">
      <w:pPr>
        <w:pStyle w:val="Plattetekst"/>
        <w:rPr>
          <w:color w:val="000000" w:themeColor="text1"/>
          <w:lang w:val="nl-NL"/>
          <w:rPrChange w:id="162" w:author="Khamees, Anher" w:date="2017-06-11T15:46:00Z">
            <w:rPr>
              <w:color w:val="0432FF"/>
              <w:lang w:val="nl-NL"/>
            </w:rPr>
          </w:rPrChange>
        </w:rPr>
      </w:pPr>
      <w:r w:rsidRPr="000A73DA">
        <w:rPr>
          <w:b/>
          <w:color w:val="000000" w:themeColor="text1"/>
          <w:lang w:val="nl-NL"/>
          <w:rPrChange w:id="163" w:author="Khamees, Anher" w:date="2017-06-11T15:46:00Z">
            <w:rPr>
              <w:b/>
              <w:color w:val="0432FF"/>
              <w:lang w:val="nl-NL"/>
            </w:rPr>
          </w:rPrChange>
        </w:rPr>
        <w:t>....</w:t>
      </w:r>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Pr="00CF4DCA" w:rsidRDefault="00E57B59" w:rsidP="005901BA">
      <w:pPr>
        <w:pStyle w:val="Plattetekst"/>
        <w:rPr>
          <w:lang w:val="nl-NL"/>
        </w:rPr>
      </w:pPr>
    </w:p>
    <w:p w14:paraId="7F1ADFCE" w14:textId="53A444B9" w:rsidR="00E57B59" w:rsidRPr="00CF4DCA" w:rsidRDefault="00E57B59" w:rsidP="00E57B59">
      <w:pPr>
        <w:pStyle w:val="Kop1"/>
        <w:rPr>
          <w:lang w:val="nl-NL"/>
        </w:rPr>
      </w:pPr>
      <w:bookmarkStart w:id="164" w:name="_Toc470773233"/>
      <w:r w:rsidRPr="00CF4DCA">
        <w:rPr>
          <w:lang w:val="nl-NL"/>
        </w:rPr>
        <w:t>Navigatie</w:t>
      </w:r>
      <w:bookmarkEnd w:id="164"/>
    </w:p>
    <w:p w14:paraId="489D186C" w14:textId="77777777" w:rsidR="00E57B59" w:rsidRPr="00CF4DCA" w:rsidRDefault="00E57B59" w:rsidP="00E57B59">
      <w:pPr>
        <w:pStyle w:val="Plattetekst"/>
        <w:rPr>
          <w:lang w:val="nl-NL"/>
        </w:rPr>
      </w:pPr>
    </w:p>
    <w:p w14:paraId="5169777B" w14:textId="2ECEA641" w:rsidR="005D0D78" w:rsidRPr="00CF4DCA" w:rsidDel="00A36A6A" w:rsidRDefault="005D0D78" w:rsidP="00E57B59">
      <w:pPr>
        <w:rPr>
          <w:del w:id="165" w:author="Khamees, Anher" w:date="2017-06-29T09:15:00Z"/>
          <w:rFonts w:ascii="Cambria" w:hAnsi="Cambria"/>
          <w:i/>
          <w:color w:val="FF0000"/>
          <w:lang w:val="nl-NL"/>
        </w:rPr>
      </w:pPr>
      <w:del w:id="166" w:author="Khamees, Anher" w:date="2017-06-29T09:15:00Z">
        <w:r w:rsidRPr="00CF4DCA" w:rsidDel="00A36A6A">
          <w:rPr>
            <w:rFonts w:ascii="Cambria" w:hAnsi="Cambria"/>
            <w:i/>
            <w:color w:val="FF0000"/>
            <w:lang w:val="nl-NL"/>
          </w:rPr>
          <w:delText>Dit onderdeel vervalt als er een apart GO is waar dit in staat. Bij het examen is er geen los GO en dan moet die onderdeel er dus wel in!</w:delText>
        </w:r>
      </w:del>
    </w:p>
    <w:p w14:paraId="56198099" w14:textId="48CCDEB5" w:rsidR="005D0D78" w:rsidRPr="00CF4DCA" w:rsidDel="00A36A6A" w:rsidRDefault="005D0D78" w:rsidP="00E57B59">
      <w:pPr>
        <w:rPr>
          <w:del w:id="167" w:author="Khamees, Anher" w:date="2017-06-29T09:15:00Z"/>
          <w:rFonts w:ascii="Cambria" w:hAnsi="Cambria"/>
          <w:i/>
          <w:color w:val="00B050"/>
          <w:lang w:val="nl-NL"/>
        </w:rPr>
      </w:pPr>
    </w:p>
    <w:p w14:paraId="4508EDBA" w14:textId="74E61ECA" w:rsidR="00E57B59" w:rsidRPr="00CF4DCA" w:rsidDel="00A36A6A" w:rsidRDefault="00E57B59" w:rsidP="00E57B59">
      <w:pPr>
        <w:rPr>
          <w:del w:id="168" w:author="Khamees, Anher" w:date="2017-06-29T09:15:00Z"/>
          <w:rFonts w:ascii="Cambria" w:hAnsi="Cambria"/>
          <w:i/>
          <w:color w:val="00B050"/>
          <w:lang w:val="nl-NL"/>
        </w:rPr>
      </w:pPr>
      <w:del w:id="169" w:author="Khamees, Anher" w:date="2017-06-29T09:15:00Z">
        <w:r w:rsidRPr="00CF4DCA" w:rsidDel="00A36A6A">
          <w:rPr>
            <w:rFonts w:ascii="Cambria" w:hAnsi="Cambria"/>
            <w:i/>
            <w:color w:val="00B050"/>
            <w:lang w:val="nl-NL"/>
          </w:rPr>
          <w:delText>Om te laten zien hoe de pagina's van een website onderling samenhangen (hoe kom je van de ene pagina naar de andere) gebruiken we een sitemap.</w:delText>
        </w:r>
      </w:del>
    </w:p>
    <w:p w14:paraId="0294D735" w14:textId="3B3824B1" w:rsidR="00E57B59" w:rsidRPr="00CF4DCA" w:rsidDel="00A36A6A" w:rsidRDefault="00E57B59" w:rsidP="00E57B59">
      <w:pPr>
        <w:rPr>
          <w:del w:id="170" w:author="Khamees, Anher" w:date="2017-06-29T09:15:00Z"/>
          <w:rFonts w:ascii="Cambria" w:hAnsi="Cambria"/>
          <w:i/>
          <w:color w:val="00B050"/>
          <w:lang w:val="nl-NL"/>
        </w:rPr>
      </w:pPr>
    </w:p>
    <w:p w14:paraId="2310CF8B" w14:textId="13CEDCEB" w:rsidR="00E57B59" w:rsidRPr="00CF4DCA" w:rsidDel="00A36A6A" w:rsidRDefault="00E57B59" w:rsidP="00E57B59">
      <w:pPr>
        <w:rPr>
          <w:del w:id="171" w:author="Khamees, Anher" w:date="2017-06-29T09:15:00Z"/>
          <w:rFonts w:ascii="Cambria" w:hAnsi="Cambria"/>
          <w:i/>
          <w:color w:val="00B050"/>
          <w:lang w:val="nl-NL"/>
        </w:rPr>
      </w:pPr>
      <w:del w:id="172" w:author="Khamees, Anher" w:date="2017-06-29T09:15:00Z">
        <w:r w:rsidRPr="00CF4DCA" w:rsidDel="00A36A6A">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01FDE829" w:rsidR="00E57B59" w:rsidRPr="00CF4DCA" w:rsidDel="00A36A6A" w:rsidRDefault="00E57B59" w:rsidP="00E57B59">
      <w:pPr>
        <w:rPr>
          <w:del w:id="173" w:author="Khamees, Anher" w:date="2017-06-29T09:15:00Z"/>
          <w:rFonts w:ascii="Cambria" w:hAnsi="Cambria"/>
          <w:i/>
          <w:color w:val="00B050"/>
          <w:lang w:val="nl-NL"/>
        </w:rPr>
      </w:pPr>
    </w:p>
    <w:p w14:paraId="531683A1" w14:textId="6AB36BAB" w:rsidR="00E57B59" w:rsidRPr="00CF4DCA" w:rsidDel="00A36A6A" w:rsidRDefault="00E57B59" w:rsidP="00E57B59">
      <w:pPr>
        <w:rPr>
          <w:del w:id="174" w:author="Khamees, Anher" w:date="2017-06-29T09:15:00Z"/>
          <w:rFonts w:ascii="Cambria" w:hAnsi="Cambria"/>
          <w:i/>
          <w:color w:val="00B050"/>
          <w:lang w:val="nl-NL"/>
        </w:rPr>
      </w:pPr>
      <w:del w:id="175" w:author="Khamees, Anher" w:date="2017-06-29T09:15:00Z">
        <w:r w:rsidRPr="00CF4DCA" w:rsidDel="00A36A6A">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539E13FC" w14:textId="77777777" w:rsidR="002C63C9" w:rsidRDefault="002C63C9" w:rsidP="00E57B59">
      <w:pPr>
        <w:rPr>
          <w:ins w:id="176" w:author="Khamees, Anher" w:date="2017-06-29T09:26:00Z"/>
          <w:rFonts w:ascii="Cambria" w:hAnsi="Cambria"/>
          <w:lang w:val="nl-NL"/>
        </w:rPr>
      </w:pPr>
    </w:p>
    <w:p w14:paraId="486D4DFD" w14:textId="77777777" w:rsidR="002C63C9" w:rsidRDefault="002C63C9" w:rsidP="00E57B59">
      <w:pPr>
        <w:rPr>
          <w:ins w:id="177" w:author="Khamees, Anher" w:date="2017-06-29T09:26:00Z"/>
          <w:rFonts w:ascii="Cambria" w:hAnsi="Cambria"/>
          <w:lang w:val="nl-NL"/>
        </w:rPr>
      </w:pPr>
    </w:p>
    <w:p w14:paraId="32C5B411" w14:textId="77777777" w:rsidR="002C63C9" w:rsidRDefault="002C63C9" w:rsidP="00E57B59">
      <w:pPr>
        <w:rPr>
          <w:ins w:id="178" w:author="Khamees, Anher" w:date="2017-06-29T09:26:00Z"/>
          <w:rFonts w:ascii="Cambria" w:hAnsi="Cambria"/>
          <w:lang w:val="nl-NL"/>
        </w:rPr>
      </w:pPr>
    </w:p>
    <w:p w14:paraId="28D9E8DC" w14:textId="77777777" w:rsidR="00D802DE" w:rsidRDefault="00D802DE" w:rsidP="00E57B59">
      <w:pPr>
        <w:rPr>
          <w:ins w:id="179" w:author="Khamees, Anher" w:date="2017-06-29T09:41:00Z"/>
          <w:rFonts w:ascii="Cambria" w:hAnsi="Cambria"/>
          <w:lang w:val="nl-NL"/>
        </w:rPr>
      </w:pPr>
    </w:p>
    <w:p w14:paraId="1B93A6D8" w14:textId="77777777" w:rsidR="00D802DE" w:rsidRDefault="00D802DE" w:rsidP="00E57B59">
      <w:pPr>
        <w:rPr>
          <w:ins w:id="180" w:author="Khamees, Anher" w:date="2017-06-29T09:41:00Z"/>
          <w:rFonts w:ascii="Cambria" w:hAnsi="Cambria"/>
          <w:lang w:val="nl-NL"/>
        </w:rPr>
      </w:pPr>
    </w:p>
    <w:p w14:paraId="5C16D2B0" w14:textId="77777777" w:rsidR="00D802DE" w:rsidRDefault="00D802DE" w:rsidP="00E57B59">
      <w:pPr>
        <w:rPr>
          <w:ins w:id="181" w:author="Khamees, Anher" w:date="2017-06-29T09:41:00Z"/>
          <w:rFonts w:ascii="Cambria" w:hAnsi="Cambria"/>
          <w:lang w:val="nl-NL"/>
        </w:rPr>
      </w:pPr>
    </w:p>
    <w:p w14:paraId="0D921CA3" w14:textId="37914BD4" w:rsidR="00E57B59" w:rsidRPr="00CF4DCA" w:rsidRDefault="00E57B59" w:rsidP="00E57B59">
      <w:pPr>
        <w:rPr>
          <w:rFonts w:ascii="Cambria" w:hAnsi="Cambria"/>
          <w:lang w:val="nl-NL"/>
        </w:rPr>
      </w:pPr>
      <w:del w:id="182" w:author="Khamees, Anher" w:date="2017-06-29T09:41:00Z">
        <w:r w:rsidRPr="00CF4DCA" w:rsidDel="00D802DE">
          <w:rPr>
            <w:rFonts w:ascii="Verdana" w:hAnsi="Verdana"/>
            <w:noProof/>
            <w:lang w:val="nl-NL"/>
          </w:rPr>
          <w:drawing>
            <wp:inline distT="0" distB="0" distL="0" distR="0" wp14:anchorId="2F425FC4" wp14:editId="5D24F28B">
              <wp:extent cx="5239873" cy="2509520"/>
              <wp:effectExtent l="0" t="0" r="0" b="508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309540" cy="254288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5AB6E5FA" w:rsidR="00E57B59" w:rsidRDefault="00E57B59" w:rsidP="00E57B59">
      <w:pPr>
        <w:rPr>
          <w:ins w:id="183" w:author="Khamees, Anher" w:date="2017-06-29T09:26:00Z"/>
          <w:rFonts w:ascii="Cambria" w:hAnsi="Cambria"/>
          <w:i/>
          <w:lang w:val="nl-NL"/>
        </w:rPr>
      </w:pPr>
    </w:p>
    <w:p w14:paraId="35A19C7C" w14:textId="0FAE40B8" w:rsidR="002C63C9" w:rsidRDefault="002C63C9" w:rsidP="00E57B59">
      <w:pPr>
        <w:rPr>
          <w:ins w:id="184" w:author="Khamees, Anher" w:date="2017-06-29T09:26:00Z"/>
          <w:rFonts w:ascii="Cambria" w:hAnsi="Cambria"/>
          <w:i/>
          <w:lang w:val="nl-NL"/>
        </w:rPr>
      </w:pPr>
    </w:p>
    <w:p w14:paraId="3D1B36A8" w14:textId="43052257" w:rsidR="002C63C9" w:rsidRDefault="002C63C9" w:rsidP="00E57B59">
      <w:pPr>
        <w:rPr>
          <w:ins w:id="185" w:author="Khamees, Anher" w:date="2017-06-29T09:26:00Z"/>
          <w:rFonts w:ascii="Cambria" w:hAnsi="Cambria"/>
          <w:i/>
          <w:lang w:val="nl-NL"/>
        </w:rPr>
      </w:pPr>
    </w:p>
    <w:p w14:paraId="21B690DD" w14:textId="2AF59ED3" w:rsidR="002C63C9" w:rsidRDefault="002C63C9" w:rsidP="00E57B59">
      <w:pPr>
        <w:rPr>
          <w:ins w:id="186" w:author="Khamees, Anher" w:date="2017-06-29T09:26:00Z"/>
          <w:rFonts w:ascii="Cambria" w:hAnsi="Cambria"/>
          <w:i/>
          <w:lang w:val="nl-NL"/>
        </w:rPr>
      </w:pPr>
      <w:ins w:id="187" w:author="Khamees, Anher" w:date="2017-06-29T09:26:00Z">
        <w:r>
          <w:rPr>
            <w:rFonts w:ascii="Cambria" w:hAnsi="Cambria"/>
            <w:i/>
            <w:noProof/>
            <w:lang w:val="nl-NL"/>
          </w:rPr>
          <mc:AlternateContent>
            <mc:Choice Requires="wps">
              <w:drawing>
                <wp:anchor distT="0" distB="0" distL="114300" distR="114300" simplePos="0" relativeHeight="251600384" behindDoc="0" locked="0" layoutInCell="1" allowOverlap="1" wp14:anchorId="498A4FA0" wp14:editId="220D04A9">
                  <wp:simplePos x="0" y="0"/>
                  <wp:positionH relativeFrom="column">
                    <wp:posOffset>276225</wp:posOffset>
                  </wp:positionH>
                  <wp:positionV relativeFrom="paragraph">
                    <wp:posOffset>6985</wp:posOffset>
                  </wp:positionV>
                  <wp:extent cx="5438775" cy="504825"/>
                  <wp:effectExtent l="0" t="0" r="28575" b="28575"/>
                  <wp:wrapNone/>
                  <wp:docPr id="4" name="Rechthoek: afgeronde hoeken 4"/>
                  <wp:cNvGraphicFramePr/>
                  <a:graphic xmlns:a="http://schemas.openxmlformats.org/drawingml/2006/main">
                    <a:graphicData uri="http://schemas.microsoft.com/office/word/2010/wordprocessingShape">
                      <wps:wsp>
                        <wps:cNvSpPr/>
                        <wps:spPr>
                          <a:xfrm>
                            <a:off x="0" y="0"/>
                            <a:ext cx="54387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1057BD" w14:textId="35EDB07A" w:rsidR="002C63C9" w:rsidRPr="002C63C9" w:rsidRDefault="00D802DE" w:rsidP="00D802DE">
                              <w:pPr>
                                <w:rPr>
                                  <w:lang w:val="nl-NL"/>
                                  <w:rPrChange w:id="188" w:author="Khamees, Anher" w:date="2017-06-29T09:26:00Z">
                                    <w:rPr/>
                                  </w:rPrChange>
                                </w:rPr>
                              </w:pPr>
                              <w:ins w:id="189" w:author="Khamees, Anher" w:date="2017-06-29T09:37:00Z">
                                <w:r>
                                  <w:rPr>
                                    <w:lang w:val="nl-NL"/>
                                  </w:rPr>
                                  <w:t xml:space="preserve">             </w:t>
                                </w:r>
                              </w:ins>
                              <w:ins w:id="190" w:author="Khamees, Anher" w:date="2017-06-29T09:39:00Z">
                                <w:r>
                                  <w:rPr>
                                    <w:lang w:val="nl-NL"/>
                                  </w:rPr>
                                  <w:t xml:space="preserve">                                                          </w:t>
                                </w:r>
                              </w:ins>
                              <w:ins w:id="191" w:author="Khamees, Anher" w:date="2017-06-29T09:37:00Z">
                                <w:r>
                                  <w:rPr>
                                    <w:lang w:val="nl-NL"/>
                                  </w:rPr>
                                  <w:t>Forum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8A4FA0" id="Rechthoek: afgeronde hoeken 4" o:spid="_x0000_s1026" style="position:absolute;margin-left:21.75pt;margin-top:.55pt;width:428.25pt;height:39.75pt;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" fillcolor="white [3201]" strokecolor="#f79646 [3209]" strokeweight="2pt">
                  <v:textbox>
                    <w:txbxContent>
                      <w:p w14:paraId="311057BD" w14:textId="35EDB07A" w:rsidR="002C63C9" w:rsidRPr="002C63C9" w:rsidRDefault="00D802DE" w:rsidP="00D802DE">
                        <w:pPr>
                          <w:rPr>
                            <w:lang w:val="nl-NL"/>
                            <w:rPrChange w:id="192" w:author="Khamees, Anher" w:date="2017-06-29T09:26:00Z">
                              <w:rPr/>
                            </w:rPrChange>
                          </w:rPr>
                        </w:pPr>
                        <w:ins w:id="193" w:author="Khamees, Anher" w:date="2017-06-29T09:37:00Z">
                          <w:r>
                            <w:rPr>
                              <w:lang w:val="nl-NL"/>
                            </w:rPr>
                            <w:t xml:space="preserve">             </w:t>
                          </w:r>
                        </w:ins>
                        <w:ins w:id="194" w:author="Khamees, Anher" w:date="2017-06-29T09:39:00Z">
                          <w:r>
                            <w:rPr>
                              <w:lang w:val="nl-NL"/>
                            </w:rPr>
                            <w:t xml:space="preserve">                                                          </w:t>
                          </w:r>
                        </w:ins>
                        <w:ins w:id="195" w:author="Khamees, Anher" w:date="2017-06-29T09:37:00Z">
                          <w:r>
                            <w:rPr>
                              <w:lang w:val="nl-NL"/>
                            </w:rPr>
                            <w:t>Forum</w:t>
                          </w:r>
                        </w:ins>
                      </w:p>
                    </w:txbxContent>
                  </v:textbox>
                </v:roundrect>
              </w:pict>
            </mc:Fallback>
          </mc:AlternateContent>
        </w:r>
      </w:ins>
    </w:p>
    <w:p w14:paraId="65BE743F" w14:textId="2BBE801E" w:rsidR="002C63C9" w:rsidRDefault="002C63C9" w:rsidP="00E57B59">
      <w:pPr>
        <w:rPr>
          <w:ins w:id="196" w:author="Khamees, Anher" w:date="2017-06-29T09:27:00Z"/>
          <w:rFonts w:ascii="Cambria" w:hAnsi="Cambria"/>
          <w:i/>
          <w:lang w:val="nl-NL"/>
        </w:rPr>
      </w:pPr>
    </w:p>
    <w:p w14:paraId="4645D3DE" w14:textId="6E1514EB" w:rsidR="002C63C9" w:rsidRDefault="00D802DE" w:rsidP="00E57B59">
      <w:pPr>
        <w:rPr>
          <w:ins w:id="197" w:author="Khamees, Anher" w:date="2017-06-29T09:27:00Z"/>
          <w:rFonts w:ascii="Cambria" w:hAnsi="Cambria"/>
          <w:i/>
          <w:lang w:val="nl-NL"/>
        </w:rPr>
      </w:pPr>
      <w:ins w:id="198" w:author="Khamees, Anher" w:date="2017-06-29T09:39:00Z">
        <w:r>
          <w:rPr>
            <w:rFonts w:ascii="Cambria" w:hAnsi="Cambria"/>
            <w:i/>
            <w:noProof/>
            <w:lang w:val="nl-NL"/>
          </w:rPr>
          <mc:AlternateContent>
            <mc:Choice Requires="wps">
              <w:drawing>
                <wp:anchor distT="0" distB="0" distL="114300" distR="114300" simplePos="0" relativeHeight="251677696" behindDoc="0" locked="0" layoutInCell="1" allowOverlap="1" wp14:anchorId="55A0C7B5" wp14:editId="0B3629C7">
                  <wp:simplePos x="0" y="0"/>
                  <wp:positionH relativeFrom="column">
                    <wp:posOffset>971550</wp:posOffset>
                  </wp:positionH>
                  <wp:positionV relativeFrom="paragraph">
                    <wp:posOffset>154305</wp:posOffset>
                  </wp:positionV>
                  <wp:extent cx="0" cy="219075"/>
                  <wp:effectExtent l="76200" t="0" r="57150" b="47625"/>
                  <wp:wrapNone/>
                  <wp:docPr id="19" name="Rechte verbindingslijn met pijl 1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DCC23" id="_x0000_t32" coordsize="21600,21600" o:spt="32" o:oned="t" path="m,l21600,21600e" filled="f">
                  <v:path arrowok="t" fillok="f" o:connecttype="none"/>
                  <o:lock v:ext="edit" shapetype="t"/>
                </v:shapetype>
                <v:shape id="Rechte verbindingslijn met pijl 19" o:spid="_x0000_s1026" type="#_x0000_t32" style="position:absolute;margin-left:76.5pt;margin-top:12.15pt;width:0;height:1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" strokecolor="#4579b8 [3044]">
                  <v:stroke endarrow="block"/>
                </v:shape>
              </w:pict>
            </mc:Fallback>
          </mc:AlternateContent>
        </w:r>
      </w:ins>
    </w:p>
    <w:p w14:paraId="4419A086" w14:textId="2AD135CD" w:rsidR="002C63C9" w:rsidRDefault="00D802DE" w:rsidP="00E57B59">
      <w:pPr>
        <w:rPr>
          <w:ins w:id="199" w:author="Khamees, Anher" w:date="2017-06-29T09:27:00Z"/>
          <w:rFonts w:ascii="Cambria" w:hAnsi="Cambria"/>
          <w:i/>
          <w:lang w:val="nl-NL"/>
        </w:rPr>
      </w:pPr>
      <w:ins w:id="200" w:author="Khamees, Anher" w:date="2017-06-29T09:40:00Z">
        <w:r>
          <w:rPr>
            <w:rFonts w:ascii="Cambria" w:hAnsi="Cambria"/>
            <w:i/>
            <w:noProof/>
            <w:lang w:val="nl-NL"/>
          </w:rPr>
          <mc:AlternateContent>
            <mc:Choice Requires="wps">
              <w:drawing>
                <wp:anchor distT="0" distB="0" distL="114300" distR="114300" simplePos="0" relativeHeight="251698688" behindDoc="0" locked="0" layoutInCell="1" allowOverlap="1" wp14:anchorId="1BE04B69" wp14:editId="2D7C5325">
                  <wp:simplePos x="0" y="0"/>
                  <wp:positionH relativeFrom="column">
                    <wp:posOffset>5105400</wp:posOffset>
                  </wp:positionH>
                  <wp:positionV relativeFrom="paragraph">
                    <wp:posOffset>17145</wp:posOffset>
                  </wp:positionV>
                  <wp:extent cx="0" cy="219075"/>
                  <wp:effectExtent l="76200" t="0" r="57150" b="47625"/>
                  <wp:wrapNone/>
                  <wp:docPr id="23" name="Rechte verbindingslijn met pijl 23"/>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2B459C" id="Rechte verbindingslijn met pijl 23" o:spid="_x0000_s1026" type="#_x0000_t32" style="position:absolute;margin-left:402pt;margin-top:1.35pt;width:0;height:17.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" strokecolor="#4a7ebb">
                  <v:stroke endarrow="block"/>
                </v:shape>
              </w:pict>
            </mc:Fallback>
          </mc:AlternateContent>
        </w:r>
        <w:r>
          <w:rPr>
            <w:rFonts w:ascii="Cambria" w:hAnsi="Cambria"/>
            <w:i/>
            <w:noProof/>
            <w:lang w:val="nl-NL"/>
          </w:rPr>
          <mc:AlternateContent>
            <mc:Choice Requires="wps">
              <w:drawing>
                <wp:anchor distT="0" distB="0" distL="114300" distR="114300" simplePos="0" relativeHeight="251715072" behindDoc="0" locked="0" layoutInCell="1" allowOverlap="1" wp14:anchorId="1A34FAB2" wp14:editId="1E98177A">
                  <wp:simplePos x="0" y="0"/>
                  <wp:positionH relativeFrom="column">
                    <wp:posOffset>3067050</wp:posOffset>
                  </wp:positionH>
                  <wp:positionV relativeFrom="paragraph">
                    <wp:posOffset>15240</wp:posOffset>
                  </wp:positionV>
                  <wp:extent cx="0" cy="219075"/>
                  <wp:effectExtent l="76200" t="0" r="57150" b="47625"/>
                  <wp:wrapNone/>
                  <wp:docPr id="27" name="Rechte verbindingslijn met pijl 27"/>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0234709C" id="Rechte verbindingslijn met pijl 27" o:spid="_x0000_s1026" type="#_x0000_t32" style="position:absolute;margin-left:241.5pt;margin-top:1.2pt;width:0;height:17.2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" strokecolor="#4a7ebb">
                  <v:stroke endarrow="block"/>
                </v:shape>
              </w:pict>
            </mc:Fallback>
          </mc:AlternateContent>
        </w:r>
      </w:ins>
    </w:p>
    <w:p w14:paraId="2B74F67E" w14:textId="0701E7F3" w:rsidR="002C63C9" w:rsidRDefault="002C63C9" w:rsidP="00E57B59">
      <w:pPr>
        <w:rPr>
          <w:ins w:id="201" w:author="Khamees, Anher" w:date="2017-06-29T09:27:00Z"/>
          <w:rFonts w:ascii="Cambria" w:hAnsi="Cambria"/>
          <w:i/>
          <w:lang w:val="nl-NL"/>
        </w:rPr>
      </w:pPr>
      <w:ins w:id="202" w:author="Khamees, Anher" w:date="2017-06-29T09:28:00Z">
        <w:r>
          <w:rPr>
            <w:rFonts w:ascii="Cambria" w:hAnsi="Cambria"/>
            <w:i/>
            <w:noProof/>
            <w:lang w:val="nl-NL"/>
          </w:rPr>
          <mc:AlternateContent>
            <mc:Choice Requires="wps">
              <w:drawing>
                <wp:anchor distT="0" distB="0" distL="114300" distR="114300" simplePos="0" relativeHeight="251627008" behindDoc="0" locked="0" layoutInCell="1" allowOverlap="1" wp14:anchorId="0FC66B1F" wp14:editId="7BC02809">
                  <wp:simplePos x="0" y="0"/>
                  <wp:positionH relativeFrom="column">
                    <wp:posOffset>4457700</wp:posOffset>
                  </wp:positionH>
                  <wp:positionV relativeFrom="paragraph">
                    <wp:posOffset>6350</wp:posOffset>
                  </wp:positionV>
                  <wp:extent cx="1257300" cy="533400"/>
                  <wp:effectExtent l="0" t="0" r="19050" b="19050"/>
                  <wp:wrapNone/>
                  <wp:docPr id="12" name="Rechthoek: afgeronde hoeken 12"/>
                  <wp:cNvGraphicFramePr/>
                  <a:graphic xmlns:a="http://schemas.openxmlformats.org/drawingml/2006/main">
                    <a:graphicData uri="http://schemas.microsoft.com/office/word/2010/wordprocessingShape">
                      <wps:wsp>
                        <wps:cNvSpPr/>
                        <wps:spPr>
                          <a:xfrm>
                            <a:off x="0" y="0"/>
                            <a:ext cx="125730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20CA1B" w14:textId="139493AA" w:rsidR="002C63C9" w:rsidRPr="002C63C9" w:rsidRDefault="002C63C9" w:rsidP="002C63C9">
                              <w:pPr>
                                <w:jc w:val="center"/>
                                <w:rPr>
                                  <w:lang w:val="nl-NL"/>
                                  <w:rPrChange w:id="203" w:author="Khamees, Anher" w:date="2017-06-29T09:28:00Z">
                                    <w:rPr/>
                                  </w:rPrChange>
                                </w:rPr>
                                <w:pPrChange w:id="204" w:author="Khamees, Anher" w:date="2017-06-29T09:28:00Z">
                                  <w:pPr/>
                                </w:pPrChange>
                              </w:pPr>
                              <w:ins w:id="205" w:author="Khamees, Anher" w:date="2017-06-29T09:28:00Z">
                                <w:r>
                                  <w:rPr>
                                    <w:lang w:val="nl-NL"/>
                                  </w:rPr>
                                  <w:t>Search</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C66B1F" id="Rechthoek: afgeronde hoeken 12" o:spid="_x0000_s1027" style="position:absolute;margin-left:351pt;margin-top:.5pt;width:99pt;height:42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" fillcolor="white [3201]" strokecolor="#f79646 [3209]" strokeweight="2pt">
                  <v:textbox>
                    <w:txbxContent>
                      <w:p w14:paraId="3A20CA1B" w14:textId="139493AA" w:rsidR="002C63C9" w:rsidRPr="002C63C9" w:rsidRDefault="002C63C9" w:rsidP="002C63C9">
                        <w:pPr>
                          <w:jc w:val="center"/>
                          <w:rPr>
                            <w:lang w:val="nl-NL"/>
                            <w:rPrChange w:id="206" w:author="Khamees, Anher" w:date="2017-06-29T09:28:00Z">
                              <w:rPr/>
                            </w:rPrChange>
                          </w:rPr>
                          <w:pPrChange w:id="207" w:author="Khamees, Anher" w:date="2017-06-29T09:28:00Z">
                            <w:pPr/>
                          </w:pPrChange>
                        </w:pPr>
                        <w:ins w:id="208" w:author="Khamees, Anher" w:date="2017-06-29T09:28:00Z">
                          <w:r>
                            <w:rPr>
                              <w:lang w:val="nl-NL"/>
                            </w:rPr>
                            <w:t>Search</w:t>
                          </w:r>
                        </w:ins>
                      </w:p>
                    </w:txbxContent>
                  </v:textbox>
                </v:roundrect>
              </w:pict>
            </mc:Fallback>
          </mc:AlternateContent>
        </w:r>
      </w:ins>
      <w:ins w:id="209" w:author="Khamees, Anher" w:date="2017-06-29T09:27:00Z">
        <w:r>
          <w:rPr>
            <w:rFonts w:ascii="Cambria" w:hAnsi="Cambria"/>
            <w:i/>
            <w:noProof/>
            <w:lang w:val="nl-NL"/>
          </w:rPr>
          <mc:AlternateContent>
            <mc:Choice Requires="wps">
              <w:drawing>
                <wp:anchor distT="0" distB="0" distL="114300" distR="114300" simplePos="0" relativeHeight="251618816" behindDoc="0" locked="0" layoutInCell="1" allowOverlap="1" wp14:anchorId="0E02F7DB" wp14:editId="1D0A46B7">
                  <wp:simplePos x="0" y="0"/>
                  <wp:positionH relativeFrom="column">
                    <wp:posOffset>2371725</wp:posOffset>
                  </wp:positionH>
                  <wp:positionV relativeFrom="paragraph">
                    <wp:posOffset>6350</wp:posOffset>
                  </wp:positionV>
                  <wp:extent cx="1362075" cy="552450"/>
                  <wp:effectExtent l="0" t="0" r="28575" b="19050"/>
                  <wp:wrapNone/>
                  <wp:docPr id="11" name="Rechthoek: afgeronde hoeken 11"/>
                  <wp:cNvGraphicFramePr/>
                  <a:graphic xmlns:a="http://schemas.openxmlformats.org/drawingml/2006/main">
                    <a:graphicData uri="http://schemas.microsoft.com/office/word/2010/wordprocessingShape">
                      <wps:wsp>
                        <wps:cNvSpPr/>
                        <wps:spPr>
                          <a:xfrm>
                            <a:off x="0" y="0"/>
                            <a:ext cx="1362075"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090543" w14:textId="1043B219" w:rsidR="002C63C9" w:rsidRPr="002C63C9" w:rsidRDefault="00D802DE" w:rsidP="002C63C9">
                              <w:pPr>
                                <w:jc w:val="center"/>
                                <w:rPr>
                                  <w:lang w:val="nl-NL"/>
                                  <w:rPrChange w:id="210" w:author="Khamees, Anher" w:date="2017-06-29T09:27:00Z">
                                    <w:rPr/>
                                  </w:rPrChange>
                                </w:rPr>
                                <w:pPrChange w:id="211" w:author="Khamees, Anher" w:date="2017-06-29T09:27:00Z">
                                  <w:pPr/>
                                </w:pPrChange>
                              </w:pPr>
                              <w:ins w:id="212" w:author="Khamees, Anher" w:date="2017-06-29T09:33:00Z">
                                <w:r w:rsidRPr="00D802DE">
                                  <w:rPr>
                                    <w:rPrChange w:id="213" w:author="Khamees, Anher" w:date="2017-06-29T09:34:00Z">
                                      <w:rPr>
                                        <w:lang w:val="nl-NL"/>
                                      </w:rPr>
                                    </w:rPrChange>
                                  </w:rPr>
                                  <w:t>Registered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02F7DB" id="Rechthoek: afgeronde hoeken 11" o:spid="_x0000_s1028" style="position:absolute;margin-left:186.75pt;margin-top:.5pt;width:107.25pt;height:43.5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" fillcolor="white [3201]" strokecolor="#f79646 [3209]" strokeweight="2pt">
                  <v:textbox>
                    <w:txbxContent>
                      <w:p w14:paraId="68090543" w14:textId="1043B219" w:rsidR="002C63C9" w:rsidRPr="002C63C9" w:rsidRDefault="00D802DE" w:rsidP="002C63C9">
                        <w:pPr>
                          <w:jc w:val="center"/>
                          <w:rPr>
                            <w:lang w:val="nl-NL"/>
                            <w:rPrChange w:id="214" w:author="Khamees, Anher" w:date="2017-06-29T09:27:00Z">
                              <w:rPr/>
                            </w:rPrChange>
                          </w:rPr>
                          <w:pPrChange w:id="215" w:author="Khamees, Anher" w:date="2017-06-29T09:27:00Z">
                            <w:pPr/>
                          </w:pPrChange>
                        </w:pPr>
                        <w:ins w:id="216" w:author="Khamees, Anher" w:date="2017-06-29T09:33:00Z">
                          <w:r w:rsidRPr="00D802DE">
                            <w:rPr>
                              <w:rPrChange w:id="217" w:author="Khamees, Anher" w:date="2017-06-29T09:34:00Z">
                                <w:rPr>
                                  <w:lang w:val="nl-NL"/>
                                </w:rPr>
                              </w:rPrChange>
                            </w:rPr>
                            <w:t>Registered</w:t>
                          </w:r>
                        </w:ins>
                      </w:p>
                    </w:txbxContent>
                  </v:textbox>
                </v:roundrect>
              </w:pict>
            </mc:Fallback>
          </mc:AlternateContent>
        </w:r>
        <w:r>
          <w:rPr>
            <w:rFonts w:ascii="Cambria" w:hAnsi="Cambria"/>
            <w:i/>
            <w:noProof/>
            <w:lang w:val="nl-NL"/>
          </w:rPr>
          <mc:AlternateContent>
            <mc:Choice Requires="wps">
              <w:drawing>
                <wp:anchor distT="0" distB="0" distL="114300" distR="114300" simplePos="0" relativeHeight="251608576" behindDoc="0" locked="0" layoutInCell="1" allowOverlap="1" wp14:anchorId="01B7AD74" wp14:editId="667C71D8">
                  <wp:simplePos x="0" y="0"/>
                  <wp:positionH relativeFrom="column">
                    <wp:posOffset>304800</wp:posOffset>
                  </wp:positionH>
                  <wp:positionV relativeFrom="paragraph">
                    <wp:posOffset>6350</wp:posOffset>
                  </wp:positionV>
                  <wp:extent cx="1381125" cy="542925"/>
                  <wp:effectExtent l="0" t="0" r="28575" b="28575"/>
                  <wp:wrapNone/>
                  <wp:docPr id="9" name="Rechthoek: afgeronde hoeken 9"/>
                  <wp:cNvGraphicFramePr/>
                  <a:graphic xmlns:a="http://schemas.openxmlformats.org/drawingml/2006/main">
                    <a:graphicData uri="http://schemas.microsoft.com/office/word/2010/wordprocessingShape">
                      <wps:wsp>
                        <wps:cNvSpPr/>
                        <wps:spPr>
                          <a:xfrm>
                            <a:off x="0" y="0"/>
                            <a:ext cx="138112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AEBA13" w14:textId="78253305" w:rsidR="002C63C9" w:rsidRPr="002C63C9" w:rsidRDefault="002C63C9" w:rsidP="002C63C9">
                              <w:pPr>
                                <w:jc w:val="center"/>
                                <w:rPr>
                                  <w:lang w:val="nl-NL"/>
                                  <w:rPrChange w:id="218" w:author="Khamees, Anher" w:date="2017-06-29T09:27:00Z">
                                    <w:rPr/>
                                  </w:rPrChange>
                                </w:rPr>
                                <w:pPrChange w:id="219" w:author="Khamees, Anher" w:date="2017-06-29T09:27:00Z">
                                  <w:pPr/>
                                </w:pPrChange>
                              </w:pPr>
                              <w:ins w:id="220" w:author="Khamees, Anher" w:date="2017-06-29T09:33:00Z">
                                <w:r w:rsidRPr="002C63C9">
                                  <w:rPr>
                                    <w:rPrChange w:id="221" w:author="Khamees, Anher" w:date="2017-06-29T09:33:00Z">
                                      <w:rPr/>
                                    </w:rPrChange>
                                  </w:rPr>
                                  <w:t>Unregistered</w:t>
                                </w:r>
                                <w: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B7AD74" id="Rechthoek: afgeronde hoeken 9" o:spid="_x0000_s1029" style="position:absolute;margin-left:24pt;margin-top:.5pt;width:108.75pt;height:42.75pt;z-index:251608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" fillcolor="white [3201]" strokecolor="#f79646 [3209]" strokeweight="2pt">
                  <v:textbox>
                    <w:txbxContent>
                      <w:p w14:paraId="4AAEBA13" w14:textId="78253305" w:rsidR="002C63C9" w:rsidRPr="002C63C9" w:rsidRDefault="002C63C9" w:rsidP="002C63C9">
                        <w:pPr>
                          <w:jc w:val="center"/>
                          <w:rPr>
                            <w:lang w:val="nl-NL"/>
                            <w:rPrChange w:id="222" w:author="Khamees, Anher" w:date="2017-06-29T09:27:00Z">
                              <w:rPr/>
                            </w:rPrChange>
                          </w:rPr>
                          <w:pPrChange w:id="223" w:author="Khamees, Anher" w:date="2017-06-29T09:27:00Z">
                            <w:pPr/>
                          </w:pPrChange>
                        </w:pPr>
                        <w:ins w:id="224" w:author="Khamees, Anher" w:date="2017-06-29T09:33:00Z">
                          <w:r w:rsidRPr="002C63C9">
                            <w:rPr>
                              <w:rPrChange w:id="225" w:author="Khamees, Anher" w:date="2017-06-29T09:33:00Z">
                                <w:rPr/>
                              </w:rPrChange>
                            </w:rPr>
                            <w:t>Unregistered</w:t>
                          </w:r>
                          <w:r>
                            <w:t xml:space="preserve"> </w:t>
                          </w:r>
                        </w:ins>
                      </w:p>
                    </w:txbxContent>
                  </v:textbox>
                </v:roundrect>
              </w:pict>
            </mc:Fallback>
          </mc:AlternateContent>
        </w:r>
      </w:ins>
    </w:p>
    <w:p w14:paraId="3BFD2C76" w14:textId="18B05211" w:rsidR="002C63C9" w:rsidRDefault="002C63C9" w:rsidP="00E57B59">
      <w:pPr>
        <w:rPr>
          <w:ins w:id="226" w:author="Khamees, Anher" w:date="2017-06-29T09:27:00Z"/>
          <w:rFonts w:ascii="Cambria" w:hAnsi="Cambria"/>
          <w:i/>
          <w:lang w:val="nl-NL"/>
        </w:rPr>
      </w:pPr>
    </w:p>
    <w:p w14:paraId="392DA337" w14:textId="47020646" w:rsidR="002C63C9" w:rsidRDefault="00D802DE" w:rsidP="00E57B59">
      <w:pPr>
        <w:rPr>
          <w:ins w:id="227" w:author="Khamees, Anher" w:date="2017-06-29T09:29:00Z"/>
          <w:rFonts w:ascii="Cambria" w:hAnsi="Cambria"/>
          <w:i/>
          <w:lang w:val="nl-NL"/>
        </w:rPr>
      </w:pPr>
      <w:ins w:id="228" w:author="Khamees, Anher" w:date="2017-06-29T09:40:00Z">
        <w:r>
          <w:rPr>
            <w:rFonts w:ascii="Cambria" w:hAnsi="Cambria"/>
            <w:i/>
            <w:noProof/>
            <w:lang w:val="nl-NL"/>
          </w:rPr>
          <mc:AlternateContent>
            <mc:Choice Requires="wps">
              <w:drawing>
                <wp:anchor distT="0" distB="0" distL="114300" distR="114300" simplePos="0" relativeHeight="251707904" behindDoc="0" locked="0" layoutInCell="1" allowOverlap="1" wp14:anchorId="7483ACEF" wp14:editId="6E873C04">
                  <wp:simplePos x="0" y="0"/>
                  <wp:positionH relativeFrom="column">
                    <wp:posOffset>5124450</wp:posOffset>
                  </wp:positionH>
                  <wp:positionV relativeFrom="paragraph">
                    <wp:posOffset>172085</wp:posOffset>
                  </wp:positionV>
                  <wp:extent cx="0" cy="219075"/>
                  <wp:effectExtent l="76200" t="0" r="57150" b="47625"/>
                  <wp:wrapNone/>
                  <wp:docPr id="25" name="Rechte verbindingslijn met pijl 25"/>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39E174D" id="Rechte verbindingslijn met pijl 25" o:spid="_x0000_s1026" type="#_x0000_t32" style="position:absolute;margin-left:403.5pt;margin-top:13.55pt;width:0;height:17.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" strokecolor="#4a7ebb">
                  <v:stroke endarrow="block"/>
                </v:shape>
              </w:pict>
            </mc:Fallback>
          </mc:AlternateContent>
        </w:r>
      </w:ins>
    </w:p>
    <w:p w14:paraId="40E3827C" w14:textId="678E2953" w:rsidR="002C63C9" w:rsidRDefault="00D802DE" w:rsidP="00E57B59">
      <w:pPr>
        <w:rPr>
          <w:ins w:id="229" w:author="Khamees, Anher" w:date="2017-06-29T09:29:00Z"/>
          <w:rFonts w:ascii="Cambria" w:hAnsi="Cambria"/>
          <w:i/>
          <w:lang w:val="nl-NL"/>
        </w:rPr>
      </w:pPr>
      <w:ins w:id="230" w:author="Khamees, Anher" w:date="2017-06-29T09:40:00Z">
        <w:r>
          <w:rPr>
            <w:rFonts w:ascii="Cambria" w:hAnsi="Cambria"/>
            <w:i/>
            <w:noProof/>
            <w:lang w:val="nl-NL"/>
          </w:rPr>
          <mc:AlternateContent>
            <mc:Choice Requires="wps">
              <w:drawing>
                <wp:anchor distT="0" distB="0" distL="114300" distR="114300" simplePos="0" relativeHeight="251703808" behindDoc="0" locked="0" layoutInCell="1" allowOverlap="1" wp14:anchorId="71415E65" wp14:editId="0FF022DE">
                  <wp:simplePos x="0" y="0"/>
                  <wp:positionH relativeFrom="column">
                    <wp:posOffset>3009900</wp:posOffset>
                  </wp:positionH>
                  <wp:positionV relativeFrom="paragraph">
                    <wp:posOffset>38100</wp:posOffset>
                  </wp:positionV>
                  <wp:extent cx="0" cy="219075"/>
                  <wp:effectExtent l="76200" t="0" r="57150" b="47625"/>
                  <wp:wrapNone/>
                  <wp:docPr id="24" name="Rechte verbindingslijn met pijl 24"/>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5373759" id="Rechte verbindingslijn met pijl 24" o:spid="_x0000_s1026" type="#_x0000_t32" style="position:absolute;margin-left:237pt;margin-top:3pt;width:0;height:17.2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" strokecolor="#4a7ebb">
                  <v:stroke endarrow="block"/>
                </v:shape>
              </w:pict>
            </mc:Fallback>
          </mc:AlternateContent>
        </w:r>
        <w:r>
          <w:rPr>
            <w:rFonts w:ascii="Cambria" w:hAnsi="Cambria"/>
            <w:i/>
            <w:noProof/>
            <w:lang w:val="nl-NL"/>
          </w:rPr>
          <mc:AlternateContent>
            <mc:Choice Requires="wps">
              <w:drawing>
                <wp:anchor distT="0" distB="0" distL="114300" distR="114300" simplePos="0" relativeHeight="251681280" behindDoc="0" locked="0" layoutInCell="1" allowOverlap="1" wp14:anchorId="2227CBED" wp14:editId="588C4DC2">
                  <wp:simplePos x="0" y="0"/>
                  <wp:positionH relativeFrom="column">
                    <wp:posOffset>952500</wp:posOffset>
                  </wp:positionH>
                  <wp:positionV relativeFrom="paragraph">
                    <wp:posOffset>45085</wp:posOffset>
                  </wp:positionV>
                  <wp:extent cx="0" cy="219075"/>
                  <wp:effectExtent l="76200" t="0" r="57150" b="47625"/>
                  <wp:wrapNone/>
                  <wp:docPr id="20" name="Rechte verbindingslijn met pijl 20"/>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228AA4F" id="Rechte verbindingslijn met pijl 20" o:spid="_x0000_s1026" type="#_x0000_t32" style="position:absolute;margin-left:75pt;margin-top:3.55pt;width:0;height:17.2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" strokecolor="#4a7ebb">
                  <v:stroke endarrow="block"/>
                </v:shape>
              </w:pict>
            </mc:Fallback>
          </mc:AlternateContent>
        </w:r>
      </w:ins>
    </w:p>
    <w:p w14:paraId="4C4B0B84" w14:textId="0DB66F1C" w:rsidR="002C63C9" w:rsidRDefault="002C63C9" w:rsidP="00E57B59">
      <w:pPr>
        <w:rPr>
          <w:ins w:id="231" w:author="Khamees, Anher" w:date="2017-06-29T09:29:00Z"/>
          <w:rFonts w:ascii="Cambria" w:hAnsi="Cambria"/>
          <w:i/>
          <w:lang w:val="nl-NL"/>
        </w:rPr>
      </w:pPr>
    </w:p>
    <w:p w14:paraId="3991E4D7" w14:textId="2D9B8699" w:rsidR="002C63C9" w:rsidRDefault="00D802DE" w:rsidP="00E57B59">
      <w:pPr>
        <w:rPr>
          <w:ins w:id="232" w:author="Khamees, Anher" w:date="2017-06-29T09:27:00Z"/>
          <w:rFonts w:ascii="Cambria" w:hAnsi="Cambria"/>
          <w:i/>
          <w:lang w:val="nl-NL"/>
        </w:rPr>
      </w:pPr>
      <w:ins w:id="233" w:author="Khamees, Anher" w:date="2017-06-29T09:39:00Z">
        <w:r>
          <w:rPr>
            <w:rFonts w:ascii="Cambria" w:hAnsi="Cambria"/>
            <w:i/>
            <w:noProof/>
            <w:lang w:val="nl-NL"/>
          </w:rPr>
          <mc:AlternateContent>
            <mc:Choice Requires="wps">
              <w:drawing>
                <wp:anchor distT="0" distB="0" distL="114300" distR="114300" simplePos="0" relativeHeight="251675136" behindDoc="0" locked="0" layoutInCell="1" allowOverlap="1" wp14:anchorId="12FA40E1" wp14:editId="68B810C3">
                  <wp:simplePos x="0" y="0"/>
                  <wp:positionH relativeFrom="column">
                    <wp:posOffset>4495800</wp:posOffset>
                  </wp:positionH>
                  <wp:positionV relativeFrom="paragraph">
                    <wp:posOffset>8890</wp:posOffset>
                  </wp:positionV>
                  <wp:extent cx="1209675" cy="514350"/>
                  <wp:effectExtent l="0" t="0" r="28575" b="19050"/>
                  <wp:wrapNone/>
                  <wp:docPr id="18" name="Rechthoek: afgeronde hoeken 18"/>
                  <wp:cNvGraphicFramePr/>
                  <a:graphic xmlns:a="http://schemas.openxmlformats.org/drawingml/2006/main">
                    <a:graphicData uri="http://schemas.microsoft.com/office/word/2010/wordprocessingShape">
                      <wps:wsp>
                        <wps:cNvSpPr/>
                        <wps:spPr>
                          <a:xfrm>
                            <a:off x="0" y="0"/>
                            <a:ext cx="120967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6F3C5" w14:textId="01B09B3B" w:rsidR="00D802DE" w:rsidRPr="00D802DE" w:rsidRDefault="00D802DE" w:rsidP="00D802DE">
                              <w:pPr>
                                <w:jc w:val="center"/>
                                <w:rPr>
                                  <w:lang w:val="nl-NL"/>
                                  <w:rPrChange w:id="234" w:author="Khamees, Anher" w:date="2017-06-29T09:39:00Z">
                                    <w:rPr/>
                                  </w:rPrChange>
                                </w:rPr>
                                <w:pPrChange w:id="235" w:author="Khamees, Anher" w:date="2017-06-29T09:39:00Z">
                                  <w:pPr/>
                                </w:pPrChange>
                              </w:pPr>
                              <w:ins w:id="236" w:author="Khamees, Anher" w:date="2017-06-29T09:39:00Z">
                                <w:r>
                                  <w:rPr>
                                    <w:lang w:val="nl-NL"/>
                                  </w:rPr>
                                  <w:t>Sitemap</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FA40E1" id="Rechthoek: afgeronde hoeken 18" o:spid="_x0000_s1030" style="position:absolute;margin-left:354pt;margin-top:.7pt;width:95.25pt;height:40.5pt;z-index:251675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" fillcolor="white [3201]" strokecolor="#f79646 [3209]" strokeweight="2pt">
                  <v:textbox>
                    <w:txbxContent>
                      <w:p w14:paraId="27A6F3C5" w14:textId="01B09B3B" w:rsidR="00D802DE" w:rsidRPr="00D802DE" w:rsidRDefault="00D802DE" w:rsidP="00D802DE">
                        <w:pPr>
                          <w:jc w:val="center"/>
                          <w:rPr>
                            <w:lang w:val="nl-NL"/>
                            <w:rPrChange w:id="237" w:author="Khamees, Anher" w:date="2017-06-29T09:39:00Z">
                              <w:rPr/>
                            </w:rPrChange>
                          </w:rPr>
                          <w:pPrChange w:id="238" w:author="Khamees, Anher" w:date="2017-06-29T09:39:00Z">
                            <w:pPr/>
                          </w:pPrChange>
                        </w:pPr>
                        <w:ins w:id="239" w:author="Khamees, Anher" w:date="2017-06-29T09:39:00Z">
                          <w:r>
                            <w:rPr>
                              <w:lang w:val="nl-NL"/>
                            </w:rPr>
                            <w:t>Sitemap</w:t>
                          </w:r>
                        </w:ins>
                      </w:p>
                    </w:txbxContent>
                  </v:textbox>
                </v:roundrect>
              </w:pict>
            </mc:Fallback>
          </mc:AlternateContent>
        </w:r>
      </w:ins>
      <w:ins w:id="240" w:author="Khamees, Anher" w:date="2017-06-29T09:35:00Z">
        <w:r>
          <w:rPr>
            <w:rFonts w:ascii="Cambria" w:hAnsi="Cambria"/>
            <w:i/>
            <w:noProof/>
            <w:lang w:val="nl-NL"/>
          </w:rPr>
          <mc:AlternateContent>
            <mc:Choice Requires="wps">
              <w:drawing>
                <wp:anchor distT="0" distB="0" distL="114300" distR="114300" simplePos="0" relativeHeight="251636224" behindDoc="0" locked="0" layoutInCell="1" allowOverlap="1" wp14:anchorId="19BB451E" wp14:editId="2E5007F2">
                  <wp:simplePos x="0" y="0"/>
                  <wp:positionH relativeFrom="column">
                    <wp:posOffset>285750</wp:posOffset>
                  </wp:positionH>
                  <wp:positionV relativeFrom="paragraph">
                    <wp:posOffset>8890</wp:posOffset>
                  </wp:positionV>
                  <wp:extent cx="1362075" cy="600075"/>
                  <wp:effectExtent l="0" t="0" r="28575" b="28575"/>
                  <wp:wrapNone/>
                  <wp:docPr id="13" name="Rechthoek: afgeronde hoeken 13"/>
                  <wp:cNvGraphicFramePr/>
                  <a:graphic xmlns:a="http://schemas.openxmlformats.org/drawingml/2006/main">
                    <a:graphicData uri="http://schemas.microsoft.com/office/word/2010/wordprocessingShape">
                      <wps:wsp>
                        <wps:cNvSpPr/>
                        <wps:spPr>
                          <a:xfrm>
                            <a:off x="0" y="0"/>
                            <a:ext cx="1362075"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34CAAC" w14:textId="59466D9C" w:rsidR="00D802DE" w:rsidRPr="00D802DE" w:rsidRDefault="00D802DE" w:rsidP="00D802DE">
                              <w:pPr>
                                <w:jc w:val="center"/>
                                <w:rPr>
                                  <w:lang w:val="nl-NL"/>
                                  <w:rPrChange w:id="241" w:author="Khamees, Anher" w:date="2017-06-29T09:36:00Z">
                                    <w:rPr/>
                                  </w:rPrChange>
                                </w:rPr>
                                <w:pPrChange w:id="242" w:author="Khamees, Anher" w:date="2017-06-29T09:36:00Z">
                                  <w:pPr/>
                                </w:pPrChange>
                              </w:pPr>
                              <w:ins w:id="243" w:author="Khamees, Anher" w:date="2017-06-29T09:36:00Z">
                                <w:r>
                                  <w:rPr>
                                    <w:lang w:val="nl-NL"/>
                                  </w:rPr>
                                  <w:t>Home Page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BB451E" id="Rechthoek: afgeronde hoeken 13" o:spid="_x0000_s1031" style="position:absolute;margin-left:22.5pt;margin-top:.7pt;width:107.25pt;height:47.2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" fillcolor="white [3201]" strokecolor="#f79646 [3209]" strokeweight="2pt">
                  <v:textbox>
                    <w:txbxContent>
                      <w:p w14:paraId="3234CAAC" w14:textId="59466D9C" w:rsidR="00D802DE" w:rsidRPr="00D802DE" w:rsidRDefault="00D802DE" w:rsidP="00D802DE">
                        <w:pPr>
                          <w:jc w:val="center"/>
                          <w:rPr>
                            <w:lang w:val="nl-NL"/>
                            <w:rPrChange w:id="244" w:author="Khamees, Anher" w:date="2017-06-29T09:36:00Z">
                              <w:rPr/>
                            </w:rPrChange>
                          </w:rPr>
                          <w:pPrChange w:id="245" w:author="Khamees, Anher" w:date="2017-06-29T09:36:00Z">
                            <w:pPr/>
                          </w:pPrChange>
                        </w:pPr>
                        <w:ins w:id="246" w:author="Khamees, Anher" w:date="2017-06-29T09:36:00Z">
                          <w:r>
                            <w:rPr>
                              <w:lang w:val="nl-NL"/>
                            </w:rPr>
                            <w:t>Home Page</w:t>
                          </w:r>
                        </w:ins>
                      </w:p>
                    </w:txbxContent>
                  </v:textbox>
                </v:roundrect>
              </w:pict>
            </mc:Fallback>
          </mc:AlternateContent>
        </w:r>
        <w:r>
          <w:rPr>
            <w:rFonts w:ascii="Cambria" w:hAnsi="Cambria"/>
            <w:i/>
            <w:noProof/>
            <w:lang w:val="nl-NL"/>
          </w:rPr>
          <mc:AlternateContent>
            <mc:Choice Requires="wps">
              <w:drawing>
                <wp:anchor distT="0" distB="0" distL="114300" distR="114300" simplePos="0" relativeHeight="251659776" behindDoc="0" locked="0" layoutInCell="1" allowOverlap="1" wp14:anchorId="6511858C" wp14:editId="31022358">
                  <wp:simplePos x="0" y="0"/>
                  <wp:positionH relativeFrom="column">
                    <wp:posOffset>2352675</wp:posOffset>
                  </wp:positionH>
                  <wp:positionV relativeFrom="paragraph">
                    <wp:posOffset>8890</wp:posOffset>
                  </wp:positionV>
                  <wp:extent cx="1362075" cy="590550"/>
                  <wp:effectExtent l="0" t="0" r="28575" b="19050"/>
                  <wp:wrapNone/>
                  <wp:docPr id="15" name="Rechthoek: afgeronde hoeken 15"/>
                  <wp:cNvGraphicFramePr/>
                  <a:graphic xmlns:a="http://schemas.openxmlformats.org/drawingml/2006/main">
                    <a:graphicData uri="http://schemas.microsoft.com/office/word/2010/wordprocessingShape">
                      <wps:wsp>
                        <wps:cNvSpPr/>
                        <wps:spPr>
                          <a:xfrm>
                            <a:off x="0" y="0"/>
                            <a:ext cx="13620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B91FB5" w14:textId="1708206C" w:rsidR="00D802DE" w:rsidRPr="00D802DE" w:rsidRDefault="00D802DE" w:rsidP="00D802DE">
                              <w:pPr>
                                <w:jc w:val="center"/>
                                <w:rPr>
                                  <w:lang w:val="nl-NL"/>
                                  <w:rPrChange w:id="247" w:author="Khamees, Anher" w:date="2017-06-29T09:37:00Z">
                                    <w:rPr/>
                                  </w:rPrChange>
                                </w:rPr>
                                <w:pPrChange w:id="248" w:author="Khamees, Anher" w:date="2017-06-29T09:37:00Z">
                                  <w:pPr/>
                                </w:pPrChange>
                              </w:pPr>
                              <w:ins w:id="249" w:author="Khamees, Anher" w:date="2017-06-29T09:37:00Z">
                                <w:r>
                                  <w:rPr>
                                    <w:lang w:val="nl-NL"/>
                                  </w:rPr>
                                  <w:t>Profile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11858C" id="Rechthoek: afgeronde hoeken 15" o:spid="_x0000_s1032" style="position:absolute;margin-left:185.25pt;margin-top:.7pt;width:107.25pt;height:46.5pt;z-index:251659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" fillcolor="white [3201]" strokecolor="#f79646 [3209]" strokeweight="2pt">
                  <v:textbox>
                    <w:txbxContent>
                      <w:p w14:paraId="38B91FB5" w14:textId="1708206C" w:rsidR="00D802DE" w:rsidRPr="00D802DE" w:rsidRDefault="00D802DE" w:rsidP="00D802DE">
                        <w:pPr>
                          <w:jc w:val="center"/>
                          <w:rPr>
                            <w:lang w:val="nl-NL"/>
                            <w:rPrChange w:id="250" w:author="Khamees, Anher" w:date="2017-06-29T09:37:00Z">
                              <w:rPr/>
                            </w:rPrChange>
                          </w:rPr>
                          <w:pPrChange w:id="251" w:author="Khamees, Anher" w:date="2017-06-29T09:37:00Z">
                            <w:pPr/>
                          </w:pPrChange>
                        </w:pPr>
                        <w:ins w:id="252" w:author="Khamees, Anher" w:date="2017-06-29T09:37:00Z">
                          <w:r>
                            <w:rPr>
                              <w:lang w:val="nl-NL"/>
                            </w:rPr>
                            <w:t>Profile</w:t>
                          </w:r>
                        </w:ins>
                      </w:p>
                    </w:txbxContent>
                  </v:textbox>
                </v:roundrect>
              </w:pict>
            </mc:Fallback>
          </mc:AlternateContent>
        </w:r>
      </w:ins>
    </w:p>
    <w:p w14:paraId="47FE8082" w14:textId="0EB76081" w:rsidR="002C63C9" w:rsidRDefault="002C63C9" w:rsidP="00E57B59">
      <w:pPr>
        <w:rPr>
          <w:ins w:id="253" w:author="Khamees, Anher" w:date="2017-06-29T09:27:00Z"/>
          <w:rFonts w:ascii="Cambria" w:hAnsi="Cambria"/>
          <w:i/>
          <w:lang w:val="nl-NL"/>
        </w:rPr>
      </w:pPr>
    </w:p>
    <w:p w14:paraId="25884D15" w14:textId="6EDACBF9" w:rsidR="002C63C9" w:rsidRDefault="002C63C9" w:rsidP="00E57B59">
      <w:pPr>
        <w:rPr>
          <w:ins w:id="254" w:author="Khamees, Anher" w:date="2017-06-29T09:27:00Z"/>
          <w:rFonts w:ascii="Cambria" w:hAnsi="Cambria"/>
          <w:i/>
          <w:lang w:val="nl-NL"/>
        </w:rPr>
      </w:pPr>
    </w:p>
    <w:p w14:paraId="2E0AD4F4" w14:textId="22389B6F" w:rsidR="002C63C9" w:rsidRDefault="00D802DE" w:rsidP="00E57B59">
      <w:pPr>
        <w:rPr>
          <w:ins w:id="255" w:author="Khamees, Anher" w:date="2017-06-29T09:27:00Z"/>
          <w:rFonts w:ascii="Cambria" w:hAnsi="Cambria"/>
          <w:i/>
          <w:lang w:val="nl-NL"/>
        </w:rPr>
      </w:pPr>
      <w:ins w:id="256" w:author="Khamees, Anher" w:date="2017-06-29T09:40:00Z">
        <w:r>
          <w:rPr>
            <w:rFonts w:ascii="Cambria" w:hAnsi="Cambria"/>
            <w:i/>
            <w:noProof/>
            <w:lang w:val="nl-NL"/>
          </w:rPr>
          <mc:AlternateContent>
            <mc:Choice Requires="wps">
              <w:drawing>
                <wp:anchor distT="0" distB="0" distL="114300" distR="114300" simplePos="0" relativeHeight="251712000" behindDoc="0" locked="0" layoutInCell="1" allowOverlap="1" wp14:anchorId="3BC55A64" wp14:editId="06F726BC">
                  <wp:simplePos x="0" y="0"/>
                  <wp:positionH relativeFrom="column">
                    <wp:posOffset>3019425</wp:posOffset>
                  </wp:positionH>
                  <wp:positionV relativeFrom="paragraph">
                    <wp:posOffset>104140</wp:posOffset>
                  </wp:positionV>
                  <wp:extent cx="0" cy="219075"/>
                  <wp:effectExtent l="76200" t="0" r="57150" b="47625"/>
                  <wp:wrapNone/>
                  <wp:docPr id="26" name="Rechte verbindingslijn met pijl 26"/>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7DDED20" id="Rechte verbindingslijn met pijl 26" o:spid="_x0000_s1026" type="#_x0000_t32" style="position:absolute;margin-left:237.75pt;margin-top:8.2pt;width:0;height:17.2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" strokecolor="#4a7ebb">
                  <v:stroke endarrow="block"/>
                </v:shape>
              </w:pict>
            </mc:Fallback>
          </mc:AlternateContent>
        </w:r>
        <w:r>
          <w:rPr>
            <w:rFonts w:ascii="Cambria" w:hAnsi="Cambria"/>
            <w:i/>
            <w:noProof/>
            <w:lang w:val="nl-NL"/>
          </w:rPr>
          <mc:AlternateContent>
            <mc:Choice Requires="wps">
              <w:drawing>
                <wp:anchor distT="0" distB="0" distL="114300" distR="114300" simplePos="0" relativeHeight="251691520" behindDoc="0" locked="0" layoutInCell="1" allowOverlap="1" wp14:anchorId="2FCFE2A6" wp14:editId="35C3DDB8">
                  <wp:simplePos x="0" y="0"/>
                  <wp:positionH relativeFrom="column">
                    <wp:posOffset>942975</wp:posOffset>
                  </wp:positionH>
                  <wp:positionV relativeFrom="paragraph">
                    <wp:posOffset>94615</wp:posOffset>
                  </wp:positionV>
                  <wp:extent cx="0" cy="219075"/>
                  <wp:effectExtent l="76200" t="0" r="57150" b="47625"/>
                  <wp:wrapNone/>
                  <wp:docPr id="22" name="Rechte verbindingslijn met pijl 22"/>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46210FF" id="Rechte verbindingslijn met pijl 22" o:spid="_x0000_s1026" type="#_x0000_t32" style="position:absolute;margin-left:74.25pt;margin-top:7.45pt;width:0;height:17.2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" strokecolor="#4a7ebb">
                  <v:stroke endarrow="block"/>
                </v:shape>
              </w:pict>
            </mc:Fallback>
          </mc:AlternateContent>
        </w:r>
      </w:ins>
    </w:p>
    <w:p w14:paraId="07549CE6" w14:textId="00B3C8C5" w:rsidR="002C63C9" w:rsidRDefault="002C63C9" w:rsidP="00E57B59">
      <w:pPr>
        <w:rPr>
          <w:ins w:id="257" w:author="Khamees, Anher" w:date="2017-06-29T09:27:00Z"/>
          <w:rFonts w:ascii="Cambria" w:hAnsi="Cambria"/>
          <w:i/>
          <w:lang w:val="nl-NL"/>
        </w:rPr>
      </w:pPr>
    </w:p>
    <w:p w14:paraId="4475050F" w14:textId="43111DD2" w:rsidR="002C63C9" w:rsidRDefault="00D802DE" w:rsidP="00E57B59">
      <w:pPr>
        <w:rPr>
          <w:ins w:id="258" w:author="Khamees, Anher" w:date="2017-06-29T09:27:00Z"/>
          <w:rFonts w:ascii="Cambria" w:hAnsi="Cambria"/>
          <w:i/>
          <w:lang w:val="nl-NL"/>
        </w:rPr>
      </w:pPr>
      <w:ins w:id="259" w:author="Khamees, Anher" w:date="2017-06-29T09:36:00Z">
        <w:r>
          <w:rPr>
            <w:rFonts w:ascii="Cambria" w:hAnsi="Cambria"/>
            <w:i/>
            <w:noProof/>
            <w:lang w:val="nl-NL"/>
          </w:rPr>
          <mc:AlternateContent>
            <mc:Choice Requires="wps">
              <w:drawing>
                <wp:anchor distT="0" distB="0" distL="114300" distR="114300" simplePos="0" relativeHeight="251671040" behindDoc="0" locked="0" layoutInCell="1" allowOverlap="1" wp14:anchorId="160F83D2" wp14:editId="2830FEB6">
                  <wp:simplePos x="0" y="0"/>
                  <wp:positionH relativeFrom="column">
                    <wp:posOffset>304800</wp:posOffset>
                  </wp:positionH>
                  <wp:positionV relativeFrom="paragraph">
                    <wp:posOffset>6985</wp:posOffset>
                  </wp:positionV>
                  <wp:extent cx="1362075" cy="590550"/>
                  <wp:effectExtent l="0" t="0" r="28575" b="19050"/>
                  <wp:wrapNone/>
                  <wp:docPr id="17" name="Rechthoek: afgeronde hoeken 17"/>
                  <wp:cNvGraphicFramePr/>
                  <a:graphic xmlns:a="http://schemas.openxmlformats.org/drawingml/2006/main">
                    <a:graphicData uri="http://schemas.microsoft.com/office/word/2010/wordprocessingShape">
                      <wps:wsp>
                        <wps:cNvSpPr/>
                        <wps:spPr>
                          <a:xfrm>
                            <a:off x="0" y="0"/>
                            <a:ext cx="13620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B782B1" w14:textId="017B8E32" w:rsidR="00D802DE" w:rsidRPr="00D802DE" w:rsidRDefault="00D802DE" w:rsidP="00D802DE">
                              <w:pPr>
                                <w:jc w:val="center"/>
                                <w:rPr>
                                  <w:lang w:val="nl-NL"/>
                                  <w:rPrChange w:id="260" w:author="Khamees, Anher" w:date="2017-06-29T09:37:00Z">
                                    <w:rPr/>
                                  </w:rPrChange>
                                </w:rPr>
                                <w:pPrChange w:id="261" w:author="Khamees, Anher" w:date="2017-06-29T09:37:00Z">
                                  <w:pPr/>
                                </w:pPrChange>
                              </w:pPr>
                              <w:ins w:id="262" w:author="Khamees, Anher" w:date="2017-06-29T09:37:00Z">
                                <w:r>
                                  <w:rPr>
                                    <w:lang w:val="nl-NL"/>
                                  </w:rPr>
                                  <w:t>Login &amp; Register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F83D2" id="Rechthoek: afgeronde hoeken 17" o:spid="_x0000_s1033" style="position:absolute;margin-left:24pt;margin-top:.55pt;width:107.25pt;height:46.5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" fillcolor="white [3201]" strokecolor="#f79646 [3209]" strokeweight="2pt">
                  <v:textbox>
                    <w:txbxContent>
                      <w:p w14:paraId="10B782B1" w14:textId="017B8E32" w:rsidR="00D802DE" w:rsidRPr="00D802DE" w:rsidRDefault="00D802DE" w:rsidP="00D802DE">
                        <w:pPr>
                          <w:jc w:val="center"/>
                          <w:rPr>
                            <w:lang w:val="nl-NL"/>
                            <w:rPrChange w:id="263" w:author="Khamees, Anher" w:date="2017-06-29T09:37:00Z">
                              <w:rPr/>
                            </w:rPrChange>
                          </w:rPr>
                          <w:pPrChange w:id="264" w:author="Khamees, Anher" w:date="2017-06-29T09:37:00Z">
                            <w:pPr/>
                          </w:pPrChange>
                        </w:pPr>
                        <w:ins w:id="265" w:author="Khamees, Anher" w:date="2017-06-29T09:37:00Z">
                          <w:r>
                            <w:rPr>
                              <w:lang w:val="nl-NL"/>
                            </w:rPr>
                            <w:t>Login &amp; Register</w:t>
                          </w:r>
                        </w:ins>
                      </w:p>
                    </w:txbxContent>
                  </v:textbox>
                </v:roundrect>
              </w:pict>
            </mc:Fallback>
          </mc:AlternateContent>
        </w:r>
      </w:ins>
      <w:ins w:id="266" w:author="Khamees, Anher" w:date="2017-06-29T09:35:00Z">
        <w:r>
          <w:rPr>
            <w:rFonts w:ascii="Cambria" w:hAnsi="Cambria"/>
            <w:i/>
            <w:noProof/>
            <w:lang w:val="nl-NL"/>
          </w:rPr>
          <mc:AlternateContent>
            <mc:Choice Requires="wps">
              <w:drawing>
                <wp:anchor distT="0" distB="0" distL="114300" distR="114300" simplePos="0" relativeHeight="251666944" behindDoc="0" locked="0" layoutInCell="1" allowOverlap="1" wp14:anchorId="2A4209F1" wp14:editId="095D3FCB">
                  <wp:simplePos x="0" y="0"/>
                  <wp:positionH relativeFrom="column">
                    <wp:posOffset>2352675</wp:posOffset>
                  </wp:positionH>
                  <wp:positionV relativeFrom="paragraph">
                    <wp:posOffset>13970</wp:posOffset>
                  </wp:positionV>
                  <wp:extent cx="1362075" cy="590550"/>
                  <wp:effectExtent l="0" t="0" r="28575" b="19050"/>
                  <wp:wrapNone/>
                  <wp:docPr id="16" name="Rechthoek: afgeronde hoeken 16"/>
                  <wp:cNvGraphicFramePr/>
                  <a:graphic xmlns:a="http://schemas.openxmlformats.org/drawingml/2006/main">
                    <a:graphicData uri="http://schemas.microsoft.com/office/word/2010/wordprocessingShape">
                      <wps:wsp>
                        <wps:cNvSpPr/>
                        <wps:spPr>
                          <a:xfrm>
                            <a:off x="0" y="0"/>
                            <a:ext cx="13620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99EE72" w14:textId="7FE2EBFE" w:rsidR="00D802DE" w:rsidRPr="00D802DE" w:rsidRDefault="00D802DE" w:rsidP="00D802DE">
                              <w:pPr>
                                <w:jc w:val="center"/>
                                <w:rPr>
                                  <w:lang w:val="nl-NL"/>
                                  <w:rPrChange w:id="267" w:author="Khamees, Anher" w:date="2017-06-29T09:38:00Z">
                                    <w:rPr/>
                                  </w:rPrChange>
                                </w:rPr>
                                <w:pPrChange w:id="268" w:author="Khamees, Anher" w:date="2017-06-29T09:38:00Z">
                                  <w:pPr/>
                                </w:pPrChange>
                              </w:pPr>
                              <w:ins w:id="269" w:author="Khamees, Anher" w:date="2017-06-29T09:38:00Z">
                                <w:r>
                                  <w:rPr>
                                    <w:lang w:val="nl-NL"/>
                                  </w:rPr>
                                  <w:t>Topics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209F1" id="Rechthoek: afgeronde hoeken 16" o:spid="_x0000_s1034" style="position:absolute;margin-left:185.25pt;margin-top:1.1pt;width:107.25pt;height:46.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" fillcolor="white [3201]" strokecolor="#f79646 [3209]" strokeweight="2pt">
                  <v:textbox>
                    <w:txbxContent>
                      <w:p w14:paraId="0199EE72" w14:textId="7FE2EBFE" w:rsidR="00D802DE" w:rsidRPr="00D802DE" w:rsidRDefault="00D802DE" w:rsidP="00D802DE">
                        <w:pPr>
                          <w:jc w:val="center"/>
                          <w:rPr>
                            <w:lang w:val="nl-NL"/>
                            <w:rPrChange w:id="270" w:author="Khamees, Anher" w:date="2017-06-29T09:38:00Z">
                              <w:rPr/>
                            </w:rPrChange>
                          </w:rPr>
                          <w:pPrChange w:id="271" w:author="Khamees, Anher" w:date="2017-06-29T09:38:00Z">
                            <w:pPr/>
                          </w:pPrChange>
                        </w:pPr>
                        <w:ins w:id="272" w:author="Khamees, Anher" w:date="2017-06-29T09:38:00Z">
                          <w:r>
                            <w:rPr>
                              <w:lang w:val="nl-NL"/>
                            </w:rPr>
                            <w:t>Topics</w:t>
                          </w:r>
                        </w:ins>
                      </w:p>
                    </w:txbxContent>
                  </v:textbox>
                </v:roundrect>
              </w:pict>
            </mc:Fallback>
          </mc:AlternateContent>
        </w:r>
      </w:ins>
    </w:p>
    <w:p w14:paraId="330EAD15" w14:textId="2A4EE658" w:rsidR="00D802DE" w:rsidRDefault="00D802DE" w:rsidP="00E57B59">
      <w:pPr>
        <w:rPr>
          <w:ins w:id="273" w:author="Khamees, Anher" w:date="2017-06-29T09:35:00Z"/>
          <w:rFonts w:ascii="Cambria" w:hAnsi="Cambria"/>
          <w:i/>
          <w:lang w:val="nl-NL"/>
        </w:rPr>
      </w:pPr>
    </w:p>
    <w:p w14:paraId="7B5FED1E" w14:textId="06C0E5C2" w:rsidR="002C63C9" w:rsidRDefault="002C63C9" w:rsidP="00E57B59">
      <w:pPr>
        <w:rPr>
          <w:ins w:id="274" w:author="Khamees, Anher" w:date="2017-06-29T09:36:00Z"/>
          <w:rFonts w:ascii="Cambria" w:hAnsi="Cambria"/>
          <w:i/>
          <w:lang w:val="nl-NL"/>
        </w:rPr>
      </w:pPr>
    </w:p>
    <w:p w14:paraId="7D47F34B" w14:textId="3883E94A" w:rsidR="00D802DE" w:rsidRDefault="00D802DE" w:rsidP="00E57B59">
      <w:pPr>
        <w:rPr>
          <w:ins w:id="275" w:author="Khamees, Anher" w:date="2017-06-29T09:36:00Z"/>
          <w:rFonts w:ascii="Cambria" w:hAnsi="Cambria"/>
          <w:i/>
          <w:lang w:val="nl-NL"/>
        </w:rPr>
      </w:pPr>
      <w:ins w:id="276" w:author="Khamees, Anher" w:date="2017-06-29T09:40:00Z">
        <w:r>
          <w:rPr>
            <w:rFonts w:ascii="Cambria" w:hAnsi="Cambria"/>
            <w:i/>
            <w:noProof/>
            <w:lang w:val="nl-NL"/>
          </w:rPr>
          <mc:AlternateContent>
            <mc:Choice Requires="wps">
              <w:drawing>
                <wp:anchor distT="0" distB="0" distL="114300" distR="114300" simplePos="0" relativeHeight="251683328" behindDoc="0" locked="0" layoutInCell="1" allowOverlap="1" wp14:anchorId="65F69C02" wp14:editId="64525A92">
                  <wp:simplePos x="0" y="0"/>
                  <wp:positionH relativeFrom="column">
                    <wp:posOffset>3038475</wp:posOffset>
                  </wp:positionH>
                  <wp:positionV relativeFrom="paragraph">
                    <wp:posOffset>85090</wp:posOffset>
                  </wp:positionV>
                  <wp:extent cx="0" cy="219075"/>
                  <wp:effectExtent l="76200" t="0" r="57150" b="47625"/>
                  <wp:wrapNone/>
                  <wp:docPr id="21" name="Rechte verbindingslijn met pijl 21"/>
                  <wp:cNvGraphicFramePr/>
                  <a:graphic xmlns:a="http://schemas.openxmlformats.org/drawingml/2006/main">
                    <a:graphicData uri="http://schemas.microsoft.com/office/word/2010/wordprocessingShape">
                      <wps:wsp>
                        <wps:cNvCnPr/>
                        <wps:spPr>
                          <a:xfrm>
                            <a:off x="0" y="0"/>
                            <a:ext cx="0" cy="219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782279A2" id="Rechte verbindingslijn met pijl 21" o:spid="_x0000_s1026" type="#_x0000_t32" style="position:absolute;margin-left:239.25pt;margin-top:6.7pt;width:0;height:17.2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" strokecolor="#4a7ebb">
                  <v:stroke endarrow="block"/>
                </v:shape>
              </w:pict>
            </mc:Fallback>
          </mc:AlternateContent>
        </w:r>
      </w:ins>
    </w:p>
    <w:p w14:paraId="173B429E" w14:textId="6CA4C0C2" w:rsidR="00D802DE" w:rsidRDefault="00D802DE" w:rsidP="00E57B59">
      <w:pPr>
        <w:rPr>
          <w:ins w:id="277" w:author="Khamees, Anher" w:date="2017-06-29T09:36:00Z"/>
          <w:rFonts w:ascii="Cambria" w:hAnsi="Cambria"/>
          <w:i/>
          <w:lang w:val="nl-NL"/>
        </w:rPr>
      </w:pPr>
    </w:p>
    <w:p w14:paraId="032F07E7" w14:textId="68FFE2D1" w:rsidR="00D802DE" w:rsidRDefault="00D802DE" w:rsidP="00E57B59">
      <w:pPr>
        <w:rPr>
          <w:ins w:id="278" w:author="Khamees, Anher" w:date="2017-06-29T09:36:00Z"/>
          <w:rFonts w:ascii="Cambria" w:hAnsi="Cambria"/>
          <w:i/>
          <w:lang w:val="nl-NL"/>
        </w:rPr>
      </w:pPr>
      <w:ins w:id="279" w:author="Khamees, Anher" w:date="2017-06-29T09:35:00Z">
        <w:r>
          <w:rPr>
            <w:rFonts w:ascii="Cambria" w:hAnsi="Cambria"/>
            <w:i/>
            <w:noProof/>
            <w:lang w:val="nl-NL"/>
          </w:rPr>
          <mc:AlternateContent>
            <mc:Choice Requires="wps">
              <w:drawing>
                <wp:anchor distT="0" distB="0" distL="114300" distR="114300" simplePos="0" relativeHeight="251646464" behindDoc="0" locked="0" layoutInCell="1" allowOverlap="1" wp14:anchorId="28436BA3" wp14:editId="1663B37D">
                  <wp:simplePos x="0" y="0"/>
                  <wp:positionH relativeFrom="column">
                    <wp:posOffset>2352675</wp:posOffset>
                  </wp:positionH>
                  <wp:positionV relativeFrom="paragraph">
                    <wp:posOffset>10795</wp:posOffset>
                  </wp:positionV>
                  <wp:extent cx="1362075" cy="590550"/>
                  <wp:effectExtent l="0" t="0" r="28575" b="19050"/>
                  <wp:wrapNone/>
                  <wp:docPr id="14" name="Rechthoek: afgeronde hoeken 14"/>
                  <wp:cNvGraphicFramePr/>
                  <a:graphic xmlns:a="http://schemas.openxmlformats.org/drawingml/2006/main">
                    <a:graphicData uri="http://schemas.microsoft.com/office/word/2010/wordprocessingShape">
                      <wps:wsp>
                        <wps:cNvSpPr/>
                        <wps:spPr>
                          <a:xfrm>
                            <a:off x="0" y="0"/>
                            <a:ext cx="136207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B330CC" w14:textId="6E50C42D" w:rsidR="00D802DE" w:rsidRPr="00D802DE" w:rsidRDefault="00D802DE" w:rsidP="00D802DE">
                              <w:pPr>
                                <w:jc w:val="center"/>
                                <w:rPr>
                                  <w:rPrChange w:id="280" w:author="Khamees, Anher" w:date="2017-06-29T09:38:00Z">
                                    <w:rPr/>
                                  </w:rPrChange>
                                </w:rPr>
                                <w:pPrChange w:id="281" w:author="Khamees, Anher" w:date="2017-06-29T09:38:00Z">
                                  <w:pPr/>
                                </w:pPrChange>
                              </w:pPr>
                              <w:ins w:id="282" w:author="Khamees, Anher" w:date="2017-06-29T09:38:00Z">
                                <w:r w:rsidRPr="00D802DE">
                                  <w:rPr>
                                    <w:rPrChange w:id="283" w:author="Khamees, Anher" w:date="2017-06-29T09:38:00Z">
                                      <w:rPr>
                                        <w:lang w:val="nl-NL"/>
                                      </w:rPr>
                                    </w:rPrChange>
                                  </w:rPr>
                                  <w:t>Comments</w:t>
                                </w:r>
                                <w:r>
                                  <w:rPr>
                                    <w:lang w:val="nl-NL"/>
                                  </w:rPr>
                                  <w:t xml:space="preserve"> </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436BA3" id="Rechthoek: afgeronde hoeken 14" o:spid="_x0000_s1035" style="position:absolute;margin-left:185.25pt;margin-top:.85pt;width:107.25pt;height:46.5pt;z-index:251646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" fillcolor="white [3201]" strokecolor="#f79646 [3209]" strokeweight="2pt">
                  <v:textbox>
                    <w:txbxContent>
                      <w:p w14:paraId="15B330CC" w14:textId="6E50C42D" w:rsidR="00D802DE" w:rsidRPr="00D802DE" w:rsidRDefault="00D802DE" w:rsidP="00D802DE">
                        <w:pPr>
                          <w:jc w:val="center"/>
                          <w:rPr>
                            <w:rPrChange w:id="284" w:author="Khamees, Anher" w:date="2017-06-29T09:38:00Z">
                              <w:rPr/>
                            </w:rPrChange>
                          </w:rPr>
                          <w:pPrChange w:id="285" w:author="Khamees, Anher" w:date="2017-06-29T09:38:00Z">
                            <w:pPr/>
                          </w:pPrChange>
                        </w:pPr>
                        <w:ins w:id="286" w:author="Khamees, Anher" w:date="2017-06-29T09:38:00Z">
                          <w:r w:rsidRPr="00D802DE">
                            <w:rPr>
                              <w:rPrChange w:id="287" w:author="Khamees, Anher" w:date="2017-06-29T09:38:00Z">
                                <w:rPr>
                                  <w:lang w:val="nl-NL"/>
                                </w:rPr>
                              </w:rPrChange>
                            </w:rPr>
                            <w:t>Comments</w:t>
                          </w:r>
                          <w:r>
                            <w:rPr>
                              <w:lang w:val="nl-NL"/>
                            </w:rPr>
                            <w:t xml:space="preserve"> </w:t>
                          </w:r>
                        </w:ins>
                      </w:p>
                    </w:txbxContent>
                  </v:textbox>
                </v:roundrect>
              </w:pict>
            </mc:Fallback>
          </mc:AlternateContent>
        </w:r>
      </w:ins>
    </w:p>
    <w:p w14:paraId="4C94E484" w14:textId="68027786" w:rsidR="00D802DE" w:rsidRDefault="00D802DE" w:rsidP="00E57B59">
      <w:pPr>
        <w:rPr>
          <w:ins w:id="288" w:author="Khamees, Anher" w:date="2017-06-29T09:36:00Z"/>
          <w:rFonts w:ascii="Cambria" w:hAnsi="Cambria"/>
          <w:i/>
          <w:lang w:val="nl-NL"/>
        </w:rPr>
      </w:pPr>
    </w:p>
    <w:p w14:paraId="28D8F4D4" w14:textId="1D9945DC" w:rsidR="00D802DE" w:rsidRDefault="00D802DE" w:rsidP="00E57B59">
      <w:pPr>
        <w:rPr>
          <w:ins w:id="289" w:author="Khamees, Anher" w:date="2017-06-29T09:36:00Z"/>
          <w:rFonts w:ascii="Cambria" w:hAnsi="Cambria"/>
          <w:i/>
          <w:lang w:val="nl-NL"/>
        </w:rPr>
      </w:pPr>
    </w:p>
    <w:p w14:paraId="1153D847" w14:textId="594F56B0" w:rsidR="00D802DE" w:rsidRDefault="00D802DE" w:rsidP="00E57B59">
      <w:pPr>
        <w:rPr>
          <w:ins w:id="290" w:author="Khamees, Anher" w:date="2017-06-29T09:36:00Z"/>
          <w:rFonts w:ascii="Cambria" w:hAnsi="Cambria"/>
          <w:i/>
          <w:lang w:val="nl-NL"/>
        </w:rPr>
      </w:pPr>
    </w:p>
    <w:p w14:paraId="1167AD34" w14:textId="4C2E3321" w:rsidR="00D802DE" w:rsidRDefault="00D802DE" w:rsidP="00E57B59">
      <w:pPr>
        <w:rPr>
          <w:ins w:id="291" w:author="Khamees, Anher" w:date="2017-06-29T09:26:00Z"/>
          <w:rFonts w:ascii="Cambria" w:hAnsi="Cambria"/>
          <w:i/>
          <w:lang w:val="nl-NL"/>
        </w:rPr>
      </w:pPr>
    </w:p>
    <w:p w14:paraId="0DB3F299" w14:textId="1FF2A45C" w:rsidR="002C63C9" w:rsidRPr="00D802DE" w:rsidDel="002C63C9" w:rsidRDefault="002C63C9" w:rsidP="00E57B59">
      <w:pPr>
        <w:rPr>
          <w:del w:id="292" w:author="Khamees, Anher" w:date="2017-06-29T09:26:00Z"/>
          <w:rFonts w:ascii="Cambria" w:hAnsi="Cambria"/>
          <w:i/>
          <w:rPrChange w:id="293" w:author="Khamees, Anher" w:date="2017-06-29T09:38:00Z">
            <w:rPr>
              <w:del w:id="294" w:author="Khamees, Anher" w:date="2017-06-29T09:26:00Z"/>
              <w:rFonts w:ascii="Cambria" w:hAnsi="Cambria"/>
              <w:i/>
              <w:lang w:val="nl-NL"/>
            </w:rPr>
          </w:rPrChange>
        </w:rPr>
      </w:pPr>
    </w:p>
    <w:p w14:paraId="66885FCC" w14:textId="19EEA803" w:rsidR="00E57B59" w:rsidRPr="00CF4DCA" w:rsidDel="002C63C9" w:rsidRDefault="00E57B59" w:rsidP="00E57B59">
      <w:pPr>
        <w:rPr>
          <w:del w:id="295" w:author="Khamees, Anher" w:date="2017-06-29T09:26:00Z"/>
          <w:rFonts w:ascii="Cambria" w:hAnsi="Cambria"/>
          <w:i/>
          <w:color w:val="00B050"/>
          <w:lang w:val="nl-NL"/>
        </w:rPr>
      </w:pPr>
      <w:del w:id="296" w:author="Khamees, Anher" w:date="2017-06-29T09:26:00Z">
        <w:r w:rsidRPr="00CF4DCA" w:rsidDel="002C63C9">
          <w:rPr>
            <w:rFonts w:ascii="Cambria" w:hAnsi="Cambria"/>
            <w:i/>
            <w:color w:val="00B050"/>
            <w:lang w:val="nl-NL"/>
          </w:rPr>
          <w:delText>Soms wordt een sitemap ook zelf in de website opgenomen als (deel van een) pagina. Dat ziet er dan bijvoorbeeld zo uit:</w:delText>
        </w:r>
      </w:del>
    </w:p>
    <w:p w14:paraId="18CFF7CB" w14:textId="6ED5D980" w:rsidR="00E57B59" w:rsidRPr="00CF4DCA" w:rsidDel="002C63C9" w:rsidRDefault="00E57B59" w:rsidP="00E57B59">
      <w:pPr>
        <w:rPr>
          <w:del w:id="297" w:author="Khamees, Anher" w:date="2017-06-29T09:25:00Z"/>
          <w:rFonts w:ascii="Cambria" w:hAnsi="Cambria"/>
          <w:i/>
          <w:lang w:val="nl-NL"/>
        </w:rPr>
      </w:pPr>
    </w:p>
    <w:p w14:paraId="0AA7D9E4" w14:textId="6C4F9405" w:rsidR="00A36A6A" w:rsidRPr="00CF4DCA" w:rsidDel="00A36A6A" w:rsidRDefault="00E57B59" w:rsidP="00E57B59">
      <w:pPr>
        <w:rPr>
          <w:del w:id="298" w:author="Khamees, Anher" w:date="2017-06-29T09:21:00Z"/>
          <w:lang w:val="nl-NL"/>
        </w:rPr>
      </w:pPr>
      <w:del w:id="299" w:author="Khamees, Anher" w:date="2017-06-29T09:21:00Z">
        <w:r w:rsidRPr="00CF4DCA" w:rsidDel="00A36A6A">
          <w:rPr>
            <w:rFonts w:ascii="Times New Roman" w:eastAsia="Times New Roman" w:hAnsi="Times New Roman" w:cs="Times New Roman"/>
            <w:noProof/>
            <w:szCs w:val="24"/>
            <w:lang w:val="nl-NL"/>
          </w:rPr>
          <w:drawing>
            <wp:inline distT="0" distB="0" distL="0" distR="0" wp14:anchorId="39404D7F" wp14:editId="646F1500">
              <wp:extent cx="5755640" cy="29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BEBA8EAE-BF5A-486C-A8C5-ECC9F3942E4B}">
                            <a14:imgProps xmlns:a14="http://schemas.microsoft.com/office/drawing/2010/main">
                              <a14:imgLayer r:embed="rId10">
                                <a14:imgEffect>
                                  <a14:backgroundRemoval t="10000" b="90000" l="10000" r="90000">
                                    <a14:backgroundMark x1="43250" y1="27563" x2="55125" y2="40336"/>
                                    <a14:backgroundMark x1="55125" y1="40336" x2="80375" y2="50084"/>
                                    <a14:backgroundMark x1="80375" y1="50084" x2="76625" y2="37815"/>
                                    <a14:backgroundMark x1="76625" y1="37815" x2="56625" y2="20840"/>
                                    <a14:backgroundMark x1="56625" y1="20840" x2="32875" y2="13950"/>
                                    <a14:backgroundMark x1="67250" y1="34286" x2="71750" y2="66050"/>
                                    <a14:backgroundMark x1="71750" y1="66050" x2="63500" y2="70252"/>
                                    <a14:backgroundMark x1="63500" y1="70252" x2="53000" y2="68067"/>
                                    <a14:backgroundMark x1="53000" y1="68067" x2="41250" y2="54790"/>
                                    <a14:backgroundMark x1="41250" y1="54790" x2="35875" y2="42185"/>
                                    <a14:backgroundMark x1="35875" y1="42185" x2="36750" y2="30756"/>
                                    <a14:backgroundMark x1="36750" y1="30756" x2="44875" y2="15126"/>
                                    <a14:backgroundMark x1="44875" y1="15126" x2="60875" y2="8908"/>
                                    <a14:backgroundMark x1="60875" y1="8908" x2="79375" y2="13613"/>
                                    <a14:backgroundMark x1="79375" y1="13613" x2="89750" y2="25714"/>
                                    <a14:backgroundMark x1="89750" y1="25714" x2="89750" y2="37815"/>
                                    <a14:backgroundMark x1="89750" y1="37815" x2="77625" y2="56134"/>
                                    <a14:backgroundMark x1="77625" y1="56134" x2="56750" y2="69076"/>
                                    <a14:backgroundMark x1="56750" y1="69076" x2="35125" y2="65210"/>
                                    <a14:backgroundMark x1="35125" y1="65210" x2="23750" y2="52605"/>
                                    <a14:backgroundMark x1="23750" y1="52605" x2="23250" y2="36303"/>
                                    <a14:backgroundMark x1="23250" y1="36303" x2="25500" y2="32941"/>
                                    <a14:backgroundMark x1="55875" y1="83025" x2="46875" y2="78487"/>
                                    <a14:backgroundMark x1="46875" y1="78487" x2="41875" y2="78319"/>
                                  </a14:backgroundRemoval>
                                </a14:imgEffect>
                              </a14:imgLayer>
                            </a14:imgProps>
                          </a:ext>
                          <a:ext uri="{28A0092B-C50C-407E-A947-70E740481C1C}">
                            <a14:useLocalDpi xmlns:a14="http://schemas.microsoft.com/office/drawing/2010/main" val="0"/>
                          </a:ext>
                        </a:extLst>
                      </a:blip>
                      <a:stretch>
                        <a:fillRect/>
                      </a:stretch>
                    </pic:blipFill>
                    <pic:spPr>
                      <a:xfrm>
                        <a:off x="0" y="0"/>
                        <a:ext cx="5755640" cy="299085"/>
                      </a:xfrm>
                      <a:prstGeom prst="rect">
                        <a:avLst/>
                      </a:prstGeom>
                    </pic:spPr>
                  </pic:pic>
                </a:graphicData>
              </a:graphic>
            </wp:inline>
          </w:drawing>
        </w:r>
      </w:del>
    </w:p>
    <w:p w14:paraId="216C5878" w14:textId="4F11EA1C" w:rsidR="008702EC" w:rsidRPr="00CF4DCA" w:rsidDel="00A36A6A" w:rsidRDefault="008702EC" w:rsidP="00A36A6A">
      <w:pPr>
        <w:pStyle w:val="Plattetekst"/>
        <w:rPr>
          <w:del w:id="300" w:author="Khamees, Anher" w:date="2017-06-29T09:21:00Z"/>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301" w:name="_Toc443567048"/>
      <w:bookmarkStart w:id="302" w:name="_Toc470773234"/>
      <w:r w:rsidRPr="00CF4DCA">
        <w:rPr>
          <w:lang w:val="nl-NL"/>
        </w:rPr>
        <w:t>Paginalijst</w:t>
      </w:r>
      <w:bookmarkEnd w:id="301"/>
      <w:bookmarkEnd w:id="302"/>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4B3693" w:rsidRDefault="00ED7EB9" w:rsidP="005901BA">
      <w:pPr>
        <w:pStyle w:val="Plattetekst"/>
        <w:rPr>
          <w:rFonts w:eastAsiaTheme="minorHAnsi"/>
          <w:color w:val="000000" w:themeColor="text1"/>
          <w:sz w:val="20"/>
          <w:szCs w:val="22"/>
          <w:lang w:val="nl-NL"/>
          <w:rPrChange w:id="303" w:author="Khamees, Anher" w:date="2017-06-29T09:54:00Z">
            <w:rPr>
              <w:rFonts w:eastAsiaTheme="minorHAnsi"/>
              <w:color w:val="0432FF"/>
              <w:sz w:val="20"/>
              <w:szCs w:val="22"/>
              <w:lang w:val="nl-NL"/>
            </w:rPr>
          </w:rPrChang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4B3693" w:rsidRPr="004B3693" w14:paraId="4EF076D3" w14:textId="77777777" w:rsidTr="00AE522E">
        <w:trPr>
          <w:trHeight w:val="615"/>
        </w:trPr>
        <w:tc>
          <w:tcPr>
            <w:tcW w:w="2660" w:type="dxa"/>
            <w:shd w:val="clear" w:color="auto" w:fill="auto"/>
          </w:tcPr>
          <w:p w14:paraId="3D1351F1" w14:textId="77777777" w:rsidR="00ED7EB9" w:rsidRPr="004B3693" w:rsidRDefault="00ED7EB9" w:rsidP="005901BA">
            <w:pPr>
              <w:pStyle w:val="Plattetekst"/>
              <w:rPr>
                <w:b/>
                <w:color w:val="000000" w:themeColor="text1"/>
                <w:lang w:val="nl-NL"/>
                <w:rPrChange w:id="304" w:author="Khamees, Anher" w:date="2017-06-29T09:54:00Z">
                  <w:rPr>
                    <w:b/>
                    <w:color w:val="0432FF"/>
                    <w:lang w:val="nl-NL"/>
                  </w:rPr>
                </w:rPrChange>
              </w:rPr>
            </w:pPr>
            <w:bookmarkStart w:id="305" w:name="OLE_LINK1"/>
            <w:r w:rsidRPr="004B3693">
              <w:rPr>
                <w:b/>
                <w:color w:val="000000" w:themeColor="text1"/>
                <w:lang w:val="nl-NL"/>
                <w:rPrChange w:id="306" w:author="Khamees, Anher" w:date="2017-06-29T09:54:00Z">
                  <w:rPr>
                    <w:b/>
                    <w:color w:val="0432FF"/>
                    <w:lang w:val="nl-NL"/>
                  </w:rPr>
                </w:rPrChange>
              </w:rPr>
              <w:t>Naam pagina</w:t>
            </w:r>
          </w:p>
        </w:tc>
        <w:tc>
          <w:tcPr>
            <w:tcW w:w="1559" w:type="dxa"/>
            <w:shd w:val="clear" w:color="auto" w:fill="auto"/>
          </w:tcPr>
          <w:p w14:paraId="293B6657" w14:textId="77777777" w:rsidR="00ED7EB9" w:rsidRPr="004B3693" w:rsidRDefault="00ED7EB9" w:rsidP="005901BA">
            <w:pPr>
              <w:pStyle w:val="Plattetekst"/>
              <w:rPr>
                <w:b/>
                <w:color w:val="000000" w:themeColor="text1"/>
                <w:lang w:val="nl-NL"/>
                <w:rPrChange w:id="307" w:author="Khamees, Anher" w:date="2017-06-29T09:54:00Z">
                  <w:rPr>
                    <w:b/>
                    <w:color w:val="0432FF"/>
                    <w:lang w:val="nl-NL"/>
                  </w:rPr>
                </w:rPrChange>
              </w:rPr>
            </w:pPr>
            <w:r w:rsidRPr="004B3693">
              <w:rPr>
                <w:b/>
                <w:color w:val="000000" w:themeColor="text1"/>
                <w:lang w:val="nl-NL"/>
                <w:rPrChange w:id="308" w:author="Khamees, Anher" w:date="2017-06-29T09:54:00Z">
                  <w:rPr>
                    <w:b/>
                    <w:color w:val="0432FF"/>
                    <w:lang w:val="nl-NL"/>
                  </w:rPr>
                </w:rPrChange>
              </w:rPr>
              <w:t>Formulier?</w:t>
            </w:r>
          </w:p>
        </w:tc>
        <w:tc>
          <w:tcPr>
            <w:tcW w:w="3686" w:type="dxa"/>
            <w:shd w:val="clear" w:color="auto" w:fill="auto"/>
          </w:tcPr>
          <w:p w14:paraId="66D1DEA3" w14:textId="77777777" w:rsidR="00ED7EB9" w:rsidRPr="004B3693" w:rsidRDefault="00ED7EB9" w:rsidP="005901BA">
            <w:pPr>
              <w:pStyle w:val="Plattetekst"/>
              <w:rPr>
                <w:b/>
                <w:color w:val="000000" w:themeColor="text1"/>
                <w:lang w:val="nl-NL"/>
                <w:rPrChange w:id="309" w:author="Khamees, Anher" w:date="2017-06-29T09:54:00Z">
                  <w:rPr>
                    <w:b/>
                    <w:color w:val="0432FF"/>
                    <w:lang w:val="nl-NL"/>
                  </w:rPr>
                </w:rPrChange>
              </w:rPr>
            </w:pPr>
            <w:r w:rsidRPr="004B3693">
              <w:rPr>
                <w:b/>
                <w:color w:val="000000" w:themeColor="text1"/>
                <w:lang w:val="nl-NL"/>
                <w:rPrChange w:id="310" w:author="Khamees, Anher" w:date="2017-06-29T09:54:00Z">
                  <w:rPr>
                    <w:b/>
                    <w:color w:val="0432FF"/>
                    <w:lang w:val="nl-NL"/>
                  </w:rPr>
                </w:rPrChange>
              </w:rPr>
              <w:t>Functie</w:t>
            </w:r>
          </w:p>
        </w:tc>
        <w:tc>
          <w:tcPr>
            <w:tcW w:w="1383" w:type="dxa"/>
            <w:shd w:val="clear" w:color="auto" w:fill="auto"/>
          </w:tcPr>
          <w:p w14:paraId="1C56F48D" w14:textId="77777777" w:rsidR="00ED7EB9" w:rsidRPr="004B3693" w:rsidRDefault="00ED7EB9" w:rsidP="005901BA">
            <w:pPr>
              <w:pStyle w:val="Plattetekst"/>
              <w:rPr>
                <w:b/>
                <w:color w:val="000000" w:themeColor="text1"/>
                <w:lang w:val="nl-NL"/>
                <w:rPrChange w:id="311" w:author="Khamees, Anher" w:date="2017-06-29T09:54:00Z">
                  <w:rPr>
                    <w:b/>
                    <w:color w:val="0432FF"/>
                    <w:lang w:val="nl-NL"/>
                  </w:rPr>
                </w:rPrChange>
              </w:rPr>
            </w:pPr>
            <w:r w:rsidRPr="004B3693">
              <w:rPr>
                <w:b/>
                <w:color w:val="000000" w:themeColor="text1"/>
                <w:lang w:val="nl-NL"/>
                <w:rPrChange w:id="312" w:author="Khamees, Anher" w:date="2017-06-29T09:54:00Z">
                  <w:rPr>
                    <w:b/>
                    <w:color w:val="0432FF"/>
                    <w:lang w:val="nl-NL"/>
                  </w:rPr>
                </w:rPrChange>
              </w:rPr>
              <w:t>Afwijkend pagina-ontwerp?</w:t>
            </w:r>
          </w:p>
        </w:tc>
      </w:tr>
      <w:tr w:rsidR="004B3693" w:rsidRPr="004B3693" w14:paraId="754C9E0E" w14:textId="77777777" w:rsidTr="00AE522E">
        <w:trPr>
          <w:trHeight w:val="311"/>
        </w:trPr>
        <w:tc>
          <w:tcPr>
            <w:tcW w:w="2660" w:type="dxa"/>
            <w:shd w:val="clear" w:color="auto" w:fill="auto"/>
          </w:tcPr>
          <w:p w14:paraId="7A0B5FEE" w14:textId="4354B9E3" w:rsidR="00ED7EB9" w:rsidRPr="004B3693" w:rsidRDefault="00D802DE" w:rsidP="005901BA">
            <w:pPr>
              <w:pStyle w:val="Plattetekst"/>
              <w:rPr>
                <w:color w:val="000000" w:themeColor="text1"/>
                <w:lang w:val="nl-NL"/>
                <w:rPrChange w:id="313" w:author="Khamees, Anher" w:date="2017-06-29T09:54:00Z">
                  <w:rPr>
                    <w:color w:val="0432FF"/>
                    <w:lang w:val="nl-NL"/>
                  </w:rPr>
                </w:rPrChange>
              </w:rPr>
            </w:pPr>
            <w:ins w:id="314" w:author="Khamees, Anher" w:date="2017-06-29T09:43:00Z">
              <w:r w:rsidRPr="004B3693">
                <w:rPr>
                  <w:color w:val="000000" w:themeColor="text1"/>
                  <w:lang w:val="nl-NL"/>
                  <w:rPrChange w:id="315" w:author="Khamees, Anher" w:date="2017-06-29T09:54:00Z">
                    <w:rPr>
                      <w:color w:val="0432FF"/>
                      <w:lang w:val="nl-NL"/>
                    </w:rPr>
                  </w:rPrChange>
                </w:rPr>
                <w:t>Home Page</w:t>
              </w:r>
            </w:ins>
            <w:del w:id="316" w:author="Khamees, Anher" w:date="2017-06-29T09:43:00Z">
              <w:r w:rsidR="00ED7EB9" w:rsidRPr="004B3693" w:rsidDel="00D802DE">
                <w:rPr>
                  <w:color w:val="000000" w:themeColor="text1"/>
                  <w:lang w:val="nl-NL"/>
                  <w:rPrChange w:id="317" w:author="Khamees, Anher" w:date="2017-06-29T09:54:00Z">
                    <w:rPr>
                      <w:color w:val="0432FF"/>
                      <w:lang w:val="nl-NL"/>
                    </w:rPr>
                  </w:rPrChange>
                </w:rPr>
                <w:delText>Hoofdpagina</w:delText>
              </w:r>
            </w:del>
          </w:p>
        </w:tc>
        <w:tc>
          <w:tcPr>
            <w:tcW w:w="1559" w:type="dxa"/>
            <w:shd w:val="clear" w:color="auto" w:fill="auto"/>
          </w:tcPr>
          <w:p w14:paraId="216C2127" w14:textId="77777777" w:rsidR="00ED7EB9" w:rsidRPr="004B3693" w:rsidRDefault="00ED7EB9" w:rsidP="005901BA">
            <w:pPr>
              <w:pStyle w:val="Plattetekst"/>
              <w:rPr>
                <w:color w:val="000000" w:themeColor="text1"/>
                <w:lang w:val="nl-NL"/>
                <w:rPrChange w:id="318" w:author="Khamees, Anher" w:date="2017-06-29T09:54:00Z">
                  <w:rPr>
                    <w:color w:val="0432FF"/>
                    <w:lang w:val="nl-NL"/>
                  </w:rPr>
                </w:rPrChange>
              </w:rPr>
            </w:pPr>
            <w:r w:rsidRPr="004B3693">
              <w:rPr>
                <w:color w:val="000000" w:themeColor="text1"/>
                <w:lang w:val="nl-NL"/>
                <w:rPrChange w:id="319" w:author="Khamees, Anher" w:date="2017-06-29T09:54:00Z">
                  <w:rPr>
                    <w:color w:val="0432FF"/>
                    <w:lang w:val="nl-NL"/>
                  </w:rPr>
                </w:rPrChange>
              </w:rPr>
              <w:t>Nee</w:t>
            </w:r>
          </w:p>
        </w:tc>
        <w:tc>
          <w:tcPr>
            <w:tcW w:w="3686" w:type="dxa"/>
            <w:shd w:val="clear" w:color="auto" w:fill="auto"/>
          </w:tcPr>
          <w:p w14:paraId="4C409A07" w14:textId="241B4222" w:rsidR="00ED7EB9" w:rsidRPr="004B3693" w:rsidRDefault="00ED7EB9" w:rsidP="009E4498">
            <w:pPr>
              <w:pStyle w:val="Plattetekst"/>
              <w:rPr>
                <w:color w:val="000000" w:themeColor="text1"/>
                <w:lang w:val="nl-NL"/>
                <w:rPrChange w:id="320" w:author="Khamees, Anher" w:date="2017-06-29T09:54:00Z">
                  <w:rPr>
                    <w:color w:val="0432FF"/>
                    <w:lang w:val="nl-NL"/>
                  </w:rPr>
                </w:rPrChange>
              </w:rPr>
            </w:pPr>
            <w:del w:id="321" w:author="Khamees, Anher" w:date="2017-06-29T09:43:00Z">
              <w:r w:rsidRPr="004B3693" w:rsidDel="00D802DE">
                <w:rPr>
                  <w:color w:val="000000" w:themeColor="text1"/>
                  <w:lang w:val="nl-NL"/>
                  <w:rPrChange w:id="322" w:author="Khamees, Anher" w:date="2017-06-29T09:54:00Z">
                    <w:rPr>
                      <w:color w:val="0432FF"/>
                      <w:lang w:val="nl-NL"/>
                    </w:rPr>
                  </w:rPrChange>
                </w:rPr>
                <w:delText xml:space="preserve">Belangstelling voor </w:delText>
              </w:r>
              <w:r w:rsidR="009E4498" w:rsidRPr="004B3693" w:rsidDel="00D802DE">
                <w:rPr>
                  <w:color w:val="000000" w:themeColor="text1"/>
                  <w:lang w:val="nl-NL"/>
                  <w:rPrChange w:id="323" w:author="Khamees, Anher" w:date="2017-06-29T09:54:00Z">
                    <w:rPr>
                      <w:color w:val="0432FF"/>
                      <w:lang w:val="nl-NL"/>
                    </w:rPr>
                  </w:rPrChange>
                </w:rPr>
                <w:delText>ASTE Universiteit</w:delText>
              </w:r>
              <w:r w:rsidRPr="004B3693" w:rsidDel="00D802DE">
                <w:rPr>
                  <w:color w:val="000000" w:themeColor="text1"/>
                  <w:lang w:val="nl-NL"/>
                  <w:rPrChange w:id="324" w:author="Khamees, Anher" w:date="2017-06-29T09:54:00Z">
                    <w:rPr>
                      <w:color w:val="0432FF"/>
                      <w:lang w:val="nl-NL"/>
                    </w:rPr>
                  </w:rPrChange>
                </w:rPr>
                <w:delText xml:space="preserve"> en voor de artikelen opwekken.</w:delText>
              </w:r>
            </w:del>
            <w:ins w:id="325" w:author="Khamees, Anher" w:date="2017-06-29T09:43:00Z">
              <w:r w:rsidR="00D802DE" w:rsidRPr="004B3693">
                <w:rPr>
                  <w:color w:val="000000" w:themeColor="text1"/>
                  <w:lang w:val="nl-NL"/>
                  <w:rPrChange w:id="326" w:author="Khamees, Anher" w:date="2017-06-29T09:54:00Z">
                    <w:rPr>
                      <w:color w:val="0432FF"/>
                      <w:lang w:val="nl-NL"/>
                    </w:rPr>
                  </w:rPrChange>
                </w:rPr>
                <w:t xml:space="preserve">Informatie over het Forum en </w:t>
              </w:r>
            </w:ins>
            <w:ins w:id="327" w:author="Khamees, Anher" w:date="2017-06-29T09:47:00Z">
              <w:r w:rsidR="00A33F00" w:rsidRPr="004B3693">
                <w:rPr>
                  <w:color w:val="000000" w:themeColor="text1"/>
                  <w:lang w:val="nl-NL"/>
                  <w:rPrChange w:id="328" w:author="Khamees, Anher" w:date="2017-06-29T09:54:00Z">
                    <w:rPr>
                      <w:color w:val="0432FF"/>
                      <w:lang w:val="nl-NL"/>
                    </w:rPr>
                  </w:rPrChange>
                </w:rPr>
                <w:t>Hoofdcategorieën</w:t>
              </w:r>
            </w:ins>
            <w:ins w:id="329" w:author="Khamees, Anher" w:date="2017-06-29T09:43:00Z">
              <w:r w:rsidR="00D802DE" w:rsidRPr="004B3693">
                <w:rPr>
                  <w:color w:val="000000" w:themeColor="text1"/>
                  <w:lang w:val="nl-NL"/>
                  <w:rPrChange w:id="330" w:author="Khamees, Anher" w:date="2017-06-29T09:54:00Z">
                    <w:rPr>
                      <w:color w:val="0432FF"/>
                      <w:lang w:val="nl-NL"/>
                    </w:rPr>
                  </w:rPrChange>
                </w:rPr>
                <w:t xml:space="preserve"> </w:t>
              </w:r>
            </w:ins>
          </w:p>
        </w:tc>
        <w:tc>
          <w:tcPr>
            <w:tcW w:w="1383" w:type="dxa"/>
            <w:shd w:val="clear" w:color="auto" w:fill="auto"/>
          </w:tcPr>
          <w:p w14:paraId="6561D59C" w14:textId="77777777" w:rsidR="00ED7EB9" w:rsidRPr="004B3693" w:rsidRDefault="00ED7EB9" w:rsidP="005901BA">
            <w:pPr>
              <w:pStyle w:val="Plattetekst"/>
              <w:rPr>
                <w:color w:val="000000" w:themeColor="text1"/>
                <w:lang w:val="nl-NL"/>
                <w:rPrChange w:id="331" w:author="Khamees, Anher" w:date="2017-06-29T09:54:00Z">
                  <w:rPr>
                    <w:color w:val="0432FF"/>
                    <w:lang w:val="nl-NL"/>
                  </w:rPr>
                </w:rPrChange>
              </w:rPr>
            </w:pPr>
            <w:r w:rsidRPr="004B3693">
              <w:rPr>
                <w:color w:val="000000" w:themeColor="text1"/>
                <w:lang w:val="nl-NL"/>
                <w:rPrChange w:id="332" w:author="Khamees, Anher" w:date="2017-06-29T09:54:00Z">
                  <w:rPr>
                    <w:color w:val="0432FF"/>
                    <w:lang w:val="nl-NL"/>
                  </w:rPr>
                </w:rPrChange>
              </w:rPr>
              <w:t>Nee</w:t>
            </w:r>
          </w:p>
        </w:tc>
      </w:tr>
      <w:tr w:rsidR="004B3693" w:rsidRPr="004B3693" w14:paraId="4B1B041A" w14:textId="77777777" w:rsidTr="00AE522E">
        <w:trPr>
          <w:trHeight w:val="232"/>
        </w:trPr>
        <w:tc>
          <w:tcPr>
            <w:tcW w:w="2660" w:type="dxa"/>
            <w:shd w:val="clear" w:color="auto" w:fill="auto"/>
          </w:tcPr>
          <w:p w14:paraId="17587DDE" w14:textId="77777777" w:rsidR="00ED7EB9" w:rsidRPr="004B3693" w:rsidRDefault="00ED7EB9" w:rsidP="005901BA">
            <w:pPr>
              <w:pStyle w:val="Plattetekst"/>
              <w:rPr>
                <w:color w:val="000000" w:themeColor="text1"/>
                <w:lang w:val="nl-NL"/>
                <w:rPrChange w:id="333" w:author="Khamees, Anher" w:date="2017-06-29T09:54:00Z">
                  <w:rPr>
                    <w:color w:val="0432FF"/>
                    <w:lang w:val="nl-NL"/>
                  </w:rPr>
                </w:rPrChange>
              </w:rPr>
            </w:pPr>
            <w:r w:rsidRPr="004B3693">
              <w:rPr>
                <w:color w:val="000000" w:themeColor="text1"/>
                <w:lang w:val="nl-NL"/>
                <w:rPrChange w:id="334" w:author="Khamees, Anher" w:date="2017-06-29T09:54:00Z">
                  <w:rPr>
                    <w:color w:val="0432FF"/>
                    <w:lang w:val="nl-NL"/>
                  </w:rPr>
                </w:rPrChange>
              </w:rPr>
              <w:t>Inloggen personeel</w:t>
            </w:r>
          </w:p>
        </w:tc>
        <w:tc>
          <w:tcPr>
            <w:tcW w:w="1559" w:type="dxa"/>
            <w:shd w:val="clear" w:color="auto" w:fill="auto"/>
          </w:tcPr>
          <w:p w14:paraId="38E16E03" w14:textId="77777777" w:rsidR="00ED7EB9" w:rsidRPr="004B3693" w:rsidRDefault="00ED7EB9" w:rsidP="005901BA">
            <w:pPr>
              <w:pStyle w:val="Plattetekst"/>
              <w:rPr>
                <w:color w:val="000000" w:themeColor="text1"/>
                <w:lang w:val="nl-NL"/>
                <w:rPrChange w:id="335" w:author="Khamees, Anher" w:date="2017-06-29T09:54:00Z">
                  <w:rPr>
                    <w:color w:val="0432FF"/>
                    <w:lang w:val="nl-NL"/>
                  </w:rPr>
                </w:rPrChange>
              </w:rPr>
            </w:pPr>
            <w:r w:rsidRPr="004B3693">
              <w:rPr>
                <w:color w:val="000000" w:themeColor="text1"/>
                <w:lang w:val="nl-NL"/>
                <w:rPrChange w:id="336" w:author="Khamees, Anher" w:date="2017-06-29T09:54:00Z">
                  <w:rPr>
                    <w:color w:val="0432FF"/>
                    <w:lang w:val="nl-NL"/>
                  </w:rPr>
                </w:rPrChange>
              </w:rPr>
              <w:t>Ja</w:t>
            </w:r>
          </w:p>
        </w:tc>
        <w:tc>
          <w:tcPr>
            <w:tcW w:w="3686" w:type="dxa"/>
            <w:shd w:val="clear" w:color="auto" w:fill="auto"/>
          </w:tcPr>
          <w:p w14:paraId="3B46440E" w14:textId="77777777" w:rsidR="00ED7EB9" w:rsidRPr="004B3693" w:rsidRDefault="00ED7EB9" w:rsidP="005901BA">
            <w:pPr>
              <w:pStyle w:val="Plattetekst"/>
              <w:rPr>
                <w:color w:val="000000" w:themeColor="text1"/>
                <w:lang w:val="nl-NL"/>
                <w:rPrChange w:id="337" w:author="Khamees, Anher" w:date="2017-06-29T09:54:00Z">
                  <w:rPr>
                    <w:color w:val="0432FF"/>
                    <w:lang w:val="nl-NL"/>
                  </w:rPr>
                </w:rPrChange>
              </w:rPr>
            </w:pPr>
            <w:r w:rsidRPr="004B3693">
              <w:rPr>
                <w:color w:val="000000" w:themeColor="text1"/>
                <w:lang w:val="nl-NL"/>
                <w:rPrChange w:id="338" w:author="Khamees, Anher" w:date="2017-06-29T09:54:00Z">
                  <w:rPr>
                    <w:color w:val="0432FF"/>
                    <w:lang w:val="nl-NL"/>
                  </w:rPr>
                </w:rPrChange>
              </w:rPr>
              <w:t>Personeelslid kan inloggen.</w:t>
            </w:r>
          </w:p>
        </w:tc>
        <w:tc>
          <w:tcPr>
            <w:tcW w:w="1383" w:type="dxa"/>
            <w:shd w:val="clear" w:color="auto" w:fill="auto"/>
          </w:tcPr>
          <w:p w14:paraId="11AD9432" w14:textId="77777777" w:rsidR="00ED7EB9" w:rsidRPr="004B3693" w:rsidRDefault="00ED7EB9" w:rsidP="005901BA">
            <w:pPr>
              <w:pStyle w:val="Plattetekst"/>
              <w:rPr>
                <w:color w:val="000000" w:themeColor="text1"/>
                <w:lang w:val="nl-NL"/>
                <w:rPrChange w:id="339" w:author="Khamees, Anher" w:date="2017-06-29T09:54:00Z">
                  <w:rPr>
                    <w:color w:val="0432FF"/>
                    <w:lang w:val="nl-NL"/>
                  </w:rPr>
                </w:rPrChange>
              </w:rPr>
            </w:pPr>
            <w:r w:rsidRPr="004B3693">
              <w:rPr>
                <w:color w:val="000000" w:themeColor="text1"/>
                <w:lang w:val="nl-NL"/>
                <w:rPrChange w:id="340" w:author="Khamees, Anher" w:date="2017-06-29T09:54:00Z">
                  <w:rPr>
                    <w:color w:val="0432FF"/>
                    <w:lang w:val="nl-NL"/>
                  </w:rPr>
                </w:rPrChange>
              </w:rPr>
              <w:t>Ja*</w:t>
            </w:r>
          </w:p>
        </w:tc>
      </w:tr>
      <w:tr w:rsidR="004B3693" w:rsidRPr="004B3693" w14:paraId="60463EC7" w14:textId="77777777" w:rsidTr="00AE522E">
        <w:trPr>
          <w:trHeight w:val="232"/>
        </w:trPr>
        <w:tc>
          <w:tcPr>
            <w:tcW w:w="2660" w:type="dxa"/>
            <w:shd w:val="clear" w:color="auto" w:fill="auto"/>
          </w:tcPr>
          <w:p w14:paraId="66792D4A" w14:textId="77777777" w:rsidR="00ED7EB9" w:rsidRPr="004B3693" w:rsidRDefault="00ED7EB9" w:rsidP="005901BA">
            <w:pPr>
              <w:pStyle w:val="Plattetekst"/>
              <w:rPr>
                <w:color w:val="000000" w:themeColor="text1"/>
                <w:lang w:val="nl-NL"/>
                <w:rPrChange w:id="341" w:author="Khamees, Anher" w:date="2017-06-29T09:54:00Z">
                  <w:rPr>
                    <w:color w:val="0432FF"/>
                    <w:lang w:val="nl-NL"/>
                  </w:rPr>
                </w:rPrChange>
              </w:rPr>
            </w:pPr>
            <w:r w:rsidRPr="004B3693">
              <w:rPr>
                <w:color w:val="000000" w:themeColor="text1"/>
                <w:lang w:val="nl-NL"/>
                <w:rPrChange w:id="342" w:author="Khamees, Anher" w:date="2017-06-29T09:54:00Z">
                  <w:rPr>
                    <w:color w:val="0432FF"/>
                    <w:lang w:val="nl-NL"/>
                  </w:rPr>
                </w:rPrChange>
              </w:rPr>
              <w:t>Eigen overzicht gegevens personeelslid</w:t>
            </w:r>
          </w:p>
        </w:tc>
        <w:tc>
          <w:tcPr>
            <w:tcW w:w="1559" w:type="dxa"/>
            <w:shd w:val="clear" w:color="auto" w:fill="auto"/>
          </w:tcPr>
          <w:p w14:paraId="51CB5389" w14:textId="77777777" w:rsidR="00ED7EB9" w:rsidRPr="004B3693" w:rsidRDefault="00ED7EB9" w:rsidP="005901BA">
            <w:pPr>
              <w:pStyle w:val="Plattetekst"/>
              <w:rPr>
                <w:color w:val="000000" w:themeColor="text1"/>
                <w:lang w:val="nl-NL"/>
                <w:rPrChange w:id="343" w:author="Khamees, Anher" w:date="2017-06-29T09:54:00Z">
                  <w:rPr>
                    <w:color w:val="0432FF"/>
                    <w:lang w:val="nl-NL"/>
                  </w:rPr>
                </w:rPrChange>
              </w:rPr>
            </w:pPr>
            <w:r w:rsidRPr="004B3693">
              <w:rPr>
                <w:color w:val="000000" w:themeColor="text1"/>
                <w:lang w:val="nl-NL"/>
                <w:rPrChange w:id="344" w:author="Khamees, Anher" w:date="2017-06-29T09:54:00Z">
                  <w:rPr>
                    <w:color w:val="0432FF"/>
                    <w:lang w:val="nl-NL"/>
                  </w:rPr>
                </w:rPrChange>
              </w:rPr>
              <w:t>Nee</w:t>
            </w:r>
          </w:p>
        </w:tc>
        <w:tc>
          <w:tcPr>
            <w:tcW w:w="3686" w:type="dxa"/>
            <w:shd w:val="clear" w:color="auto" w:fill="auto"/>
          </w:tcPr>
          <w:p w14:paraId="00509EF1" w14:textId="7E51935F" w:rsidR="00ED7EB9" w:rsidRPr="004B3693" w:rsidRDefault="00ED7EB9" w:rsidP="005901BA">
            <w:pPr>
              <w:pStyle w:val="Plattetekst"/>
              <w:rPr>
                <w:color w:val="000000" w:themeColor="text1"/>
                <w:lang w:val="nl-NL"/>
                <w:rPrChange w:id="345" w:author="Khamees, Anher" w:date="2017-06-29T09:54:00Z">
                  <w:rPr>
                    <w:color w:val="0432FF"/>
                    <w:lang w:val="nl-NL"/>
                  </w:rPr>
                </w:rPrChange>
              </w:rPr>
            </w:pPr>
            <w:r w:rsidRPr="004B3693">
              <w:rPr>
                <w:color w:val="000000" w:themeColor="text1"/>
                <w:lang w:val="nl-NL"/>
                <w:rPrChange w:id="346" w:author="Khamees, Anher" w:date="2017-06-29T09:54:00Z">
                  <w:rPr>
                    <w:color w:val="0432FF"/>
                    <w:lang w:val="nl-NL"/>
                  </w:rPr>
                </w:rPrChange>
              </w:rPr>
              <w:t>Overzicht met adres, telefoonnummers, e-mailadres,</w:t>
            </w:r>
            <w:del w:id="347" w:author="Khamees, Anher" w:date="2017-06-29T09:47:00Z">
              <w:r w:rsidRPr="004B3693" w:rsidDel="00A33F00">
                <w:rPr>
                  <w:color w:val="000000" w:themeColor="text1"/>
                  <w:lang w:val="nl-NL"/>
                  <w:rPrChange w:id="348" w:author="Khamees, Anher" w:date="2017-06-29T09:54:00Z">
                    <w:rPr>
                      <w:color w:val="0432FF"/>
                      <w:lang w:val="nl-NL"/>
                    </w:rPr>
                  </w:rPrChange>
                </w:rPr>
                <w:delText xml:space="preserve"> huwelijkse staat en de lessen die er worden gegeven</w:delText>
              </w:r>
            </w:del>
            <w:r w:rsidRPr="004B3693">
              <w:rPr>
                <w:color w:val="000000" w:themeColor="text1"/>
                <w:lang w:val="nl-NL"/>
                <w:rPrChange w:id="349" w:author="Khamees, Anher" w:date="2017-06-29T09:54:00Z">
                  <w:rPr>
                    <w:color w:val="0432FF"/>
                    <w:lang w:val="nl-NL"/>
                  </w:rPr>
                </w:rPrChange>
              </w:rPr>
              <w:t>.</w:t>
            </w:r>
          </w:p>
        </w:tc>
        <w:tc>
          <w:tcPr>
            <w:tcW w:w="1383" w:type="dxa"/>
            <w:shd w:val="clear" w:color="auto" w:fill="auto"/>
          </w:tcPr>
          <w:p w14:paraId="2FEE33CE" w14:textId="77777777" w:rsidR="00ED7EB9" w:rsidRPr="004B3693" w:rsidRDefault="00ED7EB9" w:rsidP="005901BA">
            <w:pPr>
              <w:pStyle w:val="Plattetekst"/>
              <w:rPr>
                <w:color w:val="000000" w:themeColor="text1"/>
                <w:lang w:val="nl-NL"/>
                <w:rPrChange w:id="350" w:author="Khamees, Anher" w:date="2017-06-29T09:54:00Z">
                  <w:rPr>
                    <w:color w:val="0432FF"/>
                    <w:lang w:val="nl-NL"/>
                  </w:rPr>
                </w:rPrChange>
              </w:rPr>
            </w:pPr>
            <w:r w:rsidRPr="004B3693">
              <w:rPr>
                <w:color w:val="000000" w:themeColor="text1"/>
                <w:lang w:val="nl-NL"/>
                <w:rPrChange w:id="351" w:author="Khamees, Anher" w:date="2017-06-29T09:54:00Z">
                  <w:rPr>
                    <w:color w:val="0432FF"/>
                    <w:lang w:val="nl-NL"/>
                  </w:rPr>
                </w:rPrChange>
              </w:rPr>
              <w:t>Ja</w:t>
            </w:r>
          </w:p>
        </w:tc>
      </w:tr>
      <w:tr w:rsidR="004B3693" w:rsidRPr="004B3693" w14:paraId="6106746B" w14:textId="77777777" w:rsidTr="00AE522E">
        <w:trPr>
          <w:trHeight w:val="232"/>
        </w:trPr>
        <w:tc>
          <w:tcPr>
            <w:tcW w:w="2660" w:type="dxa"/>
            <w:shd w:val="clear" w:color="auto" w:fill="auto"/>
          </w:tcPr>
          <w:p w14:paraId="01E33176" w14:textId="61624AD9" w:rsidR="00ED7EB9" w:rsidRPr="004B3693" w:rsidRDefault="00A33F00" w:rsidP="005901BA">
            <w:pPr>
              <w:pStyle w:val="Plattetekst"/>
              <w:rPr>
                <w:color w:val="000000" w:themeColor="text1"/>
                <w:lang w:val="nl-NL"/>
                <w:rPrChange w:id="352" w:author="Khamees, Anher" w:date="2017-06-29T09:54:00Z">
                  <w:rPr>
                    <w:color w:val="0432FF"/>
                    <w:lang w:val="nl-NL"/>
                  </w:rPr>
                </w:rPrChange>
              </w:rPr>
            </w:pPr>
            <w:ins w:id="353" w:author="Khamees, Anher" w:date="2017-06-29T09:50:00Z">
              <w:r w:rsidRPr="004B3693">
                <w:rPr>
                  <w:color w:val="000000" w:themeColor="text1"/>
                  <w:lang w:val="nl-NL"/>
                  <w:rPrChange w:id="354" w:author="Khamees, Anher" w:date="2017-06-29T09:54:00Z">
                    <w:rPr>
                      <w:color w:val="0432FF"/>
                      <w:lang w:val="nl-NL"/>
                    </w:rPr>
                  </w:rPrChange>
                </w:rPr>
                <w:t>Search</w:t>
              </w:r>
            </w:ins>
            <w:del w:id="355" w:author="Khamees, Anher" w:date="2017-06-29T09:48:00Z">
              <w:r w:rsidR="00ED7EB9" w:rsidRPr="004B3693" w:rsidDel="00A33F00">
                <w:rPr>
                  <w:color w:val="000000" w:themeColor="text1"/>
                  <w:lang w:val="nl-NL"/>
                  <w:rPrChange w:id="356" w:author="Khamees, Anher" w:date="2017-06-29T09:54:00Z">
                    <w:rPr>
                      <w:color w:val="0432FF"/>
                      <w:lang w:val="nl-NL"/>
                    </w:rPr>
                  </w:rPrChange>
                </w:rPr>
                <w:delText>...</w:delText>
              </w:r>
            </w:del>
          </w:p>
        </w:tc>
        <w:tc>
          <w:tcPr>
            <w:tcW w:w="1559" w:type="dxa"/>
            <w:shd w:val="clear" w:color="auto" w:fill="auto"/>
          </w:tcPr>
          <w:p w14:paraId="03ED3531" w14:textId="21D8A39B" w:rsidR="00ED7EB9" w:rsidRPr="004B3693" w:rsidRDefault="00A33F00" w:rsidP="005901BA">
            <w:pPr>
              <w:pStyle w:val="Plattetekst"/>
              <w:rPr>
                <w:color w:val="000000" w:themeColor="text1"/>
                <w:lang w:val="nl-NL"/>
                <w:rPrChange w:id="357" w:author="Khamees, Anher" w:date="2017-06-29T09:54:00Z">
                  <w:rPr>
                    <w:color w:val="0432FF"/>
                    <w:lang w:val="nl-NL"/>
                  </w:rPr>
                </w:rPrChange>
              </w:rPr>
            </w:pPr>
            <w:ins w:id="358" w:author="Khamees, Anher" w:date="2017-06-29T09:53:00Z">
              <w:r w:rsidRPr="004B3693">
                <w:rPr>
                  <w:color w:val="000000" w:themeColor="text1"/>
                  <w:lang w:val="nl-NL"/>
                  <w:rPrChange w:id="359" w:author="Khamees, Anher" w:date="2017-06-29T09:54:00Z">
                    <w:rPr>
                      <w:color w:val="0432FF"/>
                      <w:lang w:val="nl-NL"/>
                    </w:rPr>
                  </w:rPrChange>
                </w:rPr>
                <w:t>Nee</w:t>
              </w:r>
            </w:ins>
          </w:p>
        </w:tc>
        <w:tc>
          <w:tcPr>
            <w:tcW w:w="3686" w:type="dxa"/>
            <w:shd w:val="clear" w:color="auto" w:fill="auto"/>
          </w:tcPr>
          <w:p w14:paraId="3E1E4A8E" w14:textId="2DB82087" w:rsidR="00ED7EB9" w:rsidRPr="004B3693" w:rsidRDefault="004B3693" w:rsidP="005901BA">
            <w:pPr>
              <w:pStyle w:val="Plattetekst"/>
              <w:rPr>
                <w:color w:val="000000" w:themeColor="text1"/>
                <w:lang w:val="nl-NL"/>
                <w:rPrChange w:id="360" w:author="Khamees, Anher" w:date="2017-06-29T09:54:00Z">
                  <w:rPr>
                    <w:color w:val="0432FF"/>
                    <w:lang w:val="nl-NL"/>
                  </w:rPr>
                </w:rPrChange>
              </w:rPr>
            </w:pPr>
            <w:ins w:id="361" w:author="Khamees, Anher" w:date="2017-06-29T09:54:00Z">
              <w:r w:rsidRPr="004B3693">
                <w:rPr>
                  <w:color w:val="000000" w:themeColor="text1"/>
                  <w:lang w:val="nl-NL"/>
                  <w:rPrChange w:id="362" w:author="Khamees, Anher" w:date="2017-06-29T09:54:00Z">
                    <w:rPr>
                      <w:color w:val="0432FF"/>
                      <w:lang w:val="nl-NL"/>
                    </w:rPr>
                  </w:rPrChange>
                </w:rPr>
                <w:t xml:space="preserve">In </w:t>
              </w:r>
              <w:proofErr w:type="spellStart"/>
              <w:r w:rsidRPr="004B3693">
                <w:rPr>
                  <w:color w:val="000000" w:themeColor="text1"/>
                  <w:lang w:val="nl-NL"/>
                  <w:rPrChange w:id="363" w:author="Khamees, Anher" w:date="2017-06-29T09:54:00Z">
                    <w:rPr>
                      <w:color w:val="0432FF"/>
                      <w:lang w:val="nl-NL"/>
                    </w:rPr>
                  </w:rPrChange>
                </w:rPr>
                <w:t>the</w:t>
              </w:r>
              <w:proofErr w:type="spellEnd"/>
              <w:r w:rsidRPr="004B3693">
                <w:rPr>
                  <w:color w:val="000000" w:themeColor="text1"/>
                  <w:lang w:val="nl-NL"/>
                  <w:rPrChange w:id="364" w:author="Khamees, Anher" w:date="2017-06-29T09:54:00Z">
                    <w:rPr>
                      <w:color w:val="0432FF"/>
                      <w:lang w:val="nl-NL"/>
                    </w:rPr>
                  </w:rPrChange>
                </w:rPr>
                <w:t xml:space="preserve"> Forum zoeken</w:t>
              </w:r>
            </w:ins>
          </w:p>
        </w:tc>
        <w:tc>
          <w:tcPr>
            <w:tcW w:w="1383" w:type="dxa"/>
            <w:shd w:val="clear" w:color="auto" w:fill="auto"/>
          </w:tcPr>
          <w:p w14:paraId="2B1F0B6F" w14:textId="6B97B6FE" w:rsidR="00ED7EB9" w:rsidRPr="004B3693" w:rsidRDefault="004B3693" w:rsidP="005901BA">
            <w:pPr>
              <w:pStyle w:val="Plattetekst"/>
              <w:rPr>
                <w:color w:val="000000" w:themeColor="text1"/>
                <w:lang w:val="nl-NL"/>
                <w:rPrChange w:id="365" w:author="Khamees, Anher" w:date="2017-06-29T09:54:00Z">
                  <w:rPr>
                    <w:color w:val="0432FF"/>
                    <w:lang w:val="nl-NL"/>
                  </w:rPr>
                </w:rPrChange>
              </w:rPr>
            </w:pPr>
            <w:proofErr w:type="gramStart"/>
            <w:ins w:id="366" w:author="Khamees, Anher" w:date="2017-06-29T09:54:00Z">
              <w:r w:rsidRPr="004B3693">
                <w:rPr>
                  <w:color w:val="000000" w:themeColor="text1"/>
                  <w:lang w:val="nl-NL"/>
                  <w:rPrChange w:id="367" w:author="Khamees, Anher" w:date="2017-06-29T09:54:00Z">
                    <w:rPr>
                      <w:color w:val="0432FF"/>
                      <w:lang w:val="nl-NL"/>
                    </w:rPr>
                  </w:rPrChange>
                </w:rPr>
                <w:t>ja</w:t>
              </w:r>
            </w:ins>
            <w:proofErr w:type="gramEnd"/>
          </w:p>
        </w:tc>
      </w:tr>
    </w:tbl>
    <w:bookmarkEnd w:id="305"/>
    <w:p w14:paraId="4FAD1791" w14:textId="77777777" w:rsidR="00ED7EB9" w:rsidRPr="004B3693" w:rsidRDefault="00ED7EB9" w:rsidP="005901BA">
      <w:pPr>
        <w:pStyle w:val="Plattetekst"/>
        <w:rPr>
          <w:color w:val="000000" w:themeColor="text1"/>
          <w:lang w:val="nl-NL"/>
          <w:rPrChange w:id="368" w:author="Khamees, Anher" w:date="2017-06-29T09:54:00Z">
            <w:rPr>
              <w:color w:val="0432FF"/>
              <w:lang w:val="nl-NL"/>
            </w:rPr>
          </w:rPrChange>
        </w:rPr>
      </w:pPr>
      <w:r w:rsidRPr="004B3693">
        <w:rPr>
          <w:color w:val="000000" w:themeColor="text1"/>
          <w:lang w:val="nl-NL"/>
          <w:rPrChange w:id="369" w:author="Khamees, Anher" w:date="2017-06-29T09:54:00Z">
            <w:rPr>
              <w:color w:val="0432FF"/>
              <w:lang w:val="nl-NL"/>
            </w:rPr>
          </w:rPrChange>
        </w:rPr>
        <w:t>*Deze pagina’s kunnen opgenomen zijn in de hoofdpagina.</w:t>
      </w:r>
    </w:p>
    <w:p w14:paraId="3E6E08B1" w14:textId="77777777" w:rsidR="00ED7EB9" w:rsidRPr="004B3693" w:rsidRDefault="00ED7EB9" w:rsidP="005901BA">
      <w:pPr>
        <w:pStyle w:val="Plattetekst"/>
        <w:rPr>
          <w:color w:val="000000" w:themeColor="text1"/>
          <w:lang w:val="nl-NL"/>
          <w:rPrChange w:id="370" w:author="Khamees, Anher" w:date="2017-06-29T09:54:00Z">
            <w:rPr>
              <w:lang w:val="nl-NL"/>
            </w:rPr>
          </w:rPrChange>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371" w:name="_Toc443567051"/>
      <w:bookmarkStart w:id="372" w:name="_Toc470773235"/>
      <w:r w:rsidRPr="00CF4DCA">
        <w:rPr>
          <w:lang w:val="nl-NL"/>
        </w:rPr>
        <w:t>Pagina- en formulieron</w:t>
      </w:r>
      <w:r w:rsidR="00ED7EB9" w:rsidRPr="00CF4DCA">
        <w:rPr>
          <w:lang w:val="nl-NL"/>
        </w:rPr>
        <w:t>twerp</w:t>
      </w:r>
      <w:bookmarkEnd w:id="371"/>
      <w:bookmarkEnd w:id="372"/>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lastRenderedPageBreak/>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373"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374" w:name="_Toc470773236"/>
      <w:bookmarkEnd w:id="373"/>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374"/>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56D10024" w:rsidR="000C51C9" w:rsidRPr="00CF4DCA" w:rsidDel="004B3693" w:rsidRDefault="004B3693" w:rsidP="000C51C9">
      <w:pPr>
        <w:rPr>
          <w:del w:id="375" w:author="Khamees, Anher" w:date="2017-06-29T09:55:00Z"/>
          <w:rFonts w:ascii="Cambria" w:hAnsi="Cambria"/>
          <w:i/>
          <w:color w:val="00B050"/>
          <w:lang w:val="nl-NL"/>
        </w:rPr>
      </w:pPr>
      <w:ins w:id="376" w:author="Khamees, Anher" w:date="2017-06-29T09:55:00Z">
        <w:r>
          <w:rPr>
            <w:rFonts w:ascii="Cambria" w:hAnsi="Cambria"/>
            <w:i/>
            <w:color w:val="00B050"/>
            <w:lang w:val="nl-NL"/>
          </w:rPr>
          <w:t>Staat in een apart bestand</w:t>
        </w:r>
      </w:ins>
      <w:del w:id="377" w:author="Khamees, Anher" w:date="2017-06-29T09:55:00Z">
        <w:r w:rsidR="000C51C9" w:rsidRPr="00CF4DCA" w:rsidDel="004B3693">
          <w:rPr>
            <w:rFonts w:ascii="Cambria" w:hAnsi="Cambria"/>
            <w:i/>
            <w:color w:val="00B050"/>
            <w:lang w:val="nl-NL"/>
          </w:rPr>
          <w:delText xml:space="preserve">Allereerst geef je </w:delText>
        </w:r>
        <w:r w:rsidR="00AA363B" w:rsidRPr="00CF4DCA" w:rsidDel="004B3693">
          <w:rPr>
            <w:rFonts w:ascii="Cambria" w:hAnsi="Cambria"/>
            <w:b/>
            <w:i/>
            <w:color w:val="00B050"/>
            <w:lang w:val="nl-NL"/>
          </w:rPr>
          <w:delText>kort</w:delText>
        </w:r>
        <w:r w:rsidR="00AA363B" w:rsidRPr="00CF4DCA" w:rsidDel="004B3693">
          <w:rPr>
            <w:rFonts w:ascii="Cambria" w:hAnsi="Cambria"/>
            <w:i/>
            <w:color w:val="00B050"/>
            <w:lang w:val="nl-NL"/>
          </w:rPr>
          <w:delText xml:space="preserve"> </w:delText>
        </w:r>
        <w:r w:rsidR="000C51C9" w:rsidRPr="00CF4DCA" w:rsidDel="004B3693">
          <w:rPr>
            <w:rFonts w:ascii="Cambria" w:hAnsi="Cambria"/>
            <w:i/>
            <w:color w:val="00B050"/>
            <w:lang w:val="nl-NL"/>
          </w:rPr>
          <w:delText>aan welke navigatieonderdelen je gaat gebruiken. De volgende onderdelen worden gebruikt voor de navigatie:</w:delText>
        </w:r>
      </w:del>
    </w:p>
    <w:p w14:paraId="52A3956B" w14:textId="2ACC7B52" w:rsidR="000C51C9" w:rsidRPr="00CF4DCA" w:rsidDel="004B3693" w:rsidRDefault="000C51C9" w:rsidP="00CF4DCA">
      <w:pPr>
        <w:pStyle w:val="Lijstalinea"/>
        <w:widowControl/>
        <w:numPr>
          <w:ilvl w:val="0"/>
          <w:numId w:val="34"/>
        </w:numPr>
        <w:contextualSpacing/>
        <w:rPr>
          <w:del w:id="378" w:author="Khamees, Anher" w:date="2017-06-29T09:55:00Z"/>
          <w:rFonts w:ascii="Cambria" w:hAnsi="Cambria"/>
          <w:i/>
          <w:color w:val="00B050"/>
          <w:lang w:val="nl-NL"/>
        </w:rPr>
      </w:pPr>
      <w:del w:id="379" w:author="Khamees, Anher" w:date="2017-06-29T09:55:00Z">
        <w:r w:rsidRPr="00CF4DCA" w:rsidDel="004B3693">
          <w:rPr>
            <w:rFonts w:ascii="Cambria" w:eastAsiaTheme="minorEastAsia" w:hAnsi="Cambria"/>
            <w:i/>
            <w:color w:val="00B050"/>
            <w:lang w:val="nl-NL" w:eastAsia="nl-NL"/>
          </w:rPr>
          <w:delText>Menu</w:delText>
        </w:r>
      </w:del>
    </w:p>
    <w:p w14:paraId="68A8032F" w14:textId="01A6C0C3" w:rsidR="000C51C9" w:rsidRPr="00CF4DCA" w:rsidDel="004B3693" w:rsidRDefault="000C51C9" w:rsidP="00CF4DCA">
      <w:pPr>
        <w:pStyle w:val="Lijstalinea"/>
        <w:widowControl/>
        <w:numPr>
          <w:ilvl w:val="1"/>
          <w:numId w:val="34"/>
        </w:numPr>
        <w:contextualSpacing/>
        <w:rPr>
          <w:del w:id="380" w:author="Khamees, Anher" w:date="2017-06-29T09:55:00Z"/>
          <w:rFonts w:ascii="Cambria" w:hAnsi="Cambria"/>
          <w:i/>
          <w:color w:val="00B050"/>
          <w:lang w:val="nl-NL"/>
        </w:rPr>
      </w:pPr>
      <w:del w:id="381" w:author="Khamees, Anher" w:date="2017-06-29T09:55:00Z">
        <w:r w:rsidRPr="00CF4DCA" w:rsidDel="004B3693">
          <w:rPr>
            <w:rFonts w:ascii="Cambria" w:hAnsi="Cambria"/>
            <w:i/>
            <w:color w:val="00B050"/>
            <w:lang w:val="nl-NL"/>
          </w:rPr>
          <w:delText>Hoofdmenu</w:delText>
        </w:r>
      </w:del>
    </w:p>
    <w:p w14:paraId="108F0FB3" w14:textId="5C4482DC" w:rsidR="000C51C9" w:rsidRPr="00CF4DCA" w:rsidDel="004B3693" w:rsidRDefault="000C51C9" w:rsidP="00CF4DCA">
      <w:pPr>
        <w:pStyle w:val="Lijstalinea"/>
        <w:widowControl/>
        <w:numPr>
          <w:ilvl w:val="1"/>
          <w:numId w:val="34"/>
        </w:numPr>
        <w:contextualSpacing/>
        <w:rPr>
          <w:del w:id="382" w:author="Khamees, Anher" w:date="2017-06-29T09:55:00Z"/>
          <w:rFonts w:ascii="Cambria" w:eastAsiaTheme="minorEastAsia" w:hAnsi="Cambria"/>
          <w:i/>
          <w:color w:val="00B050"/>
          <w:lang w:val="nl-NL" w:eastAsia="nl-NL"/>
        </w:rPr>
      </w:pPr>
      <w:del w:id="383" w:author="Khamees, Anher" w:date="2017-06-29T09:55:00Z">
        <w:r w:rsidRPr="00CF4DCA" w:rsidDel="004B3693">
          <w:rPr>
            <w:rFonts w:ascii="Cambria" w:hAnsi="Cambria"/>
            <w:i/>
            <w:color w:val="00B050"/>
            <w:lang w:val="nl-NL"/>
          </w:rPr>
          <w:delText>Submenu</w:delText>
        </w:r>
      </w:del>
    </w:p>
    <w:p w14:paraId="5B59EF89" w14:textId="4DDDAF63" w:rsidR="000C51C9" w:rsidRPr="00CF4DCA" w:rsidDel="004B3693" w:rsidRDefault="000C51C9" w:rsidP="00CF4DCA">
      <w:pPr>
        <w:pStyle w:val="Lijstalinea"/>
        <w:widowControl/>
        <w:numPr>
          <w:ilvl w:val="0"/>
          <w:numId w:val="34"/>
        </w:numPr>
        <w:contextualSpacing/>
        <w:rPr>
          <w:del w:id="384" w:author="Khamees, Anher" w:date="2017-06-29T09:55:00Z"/>
          <w:rFonts w:ascii="Cambria" w:eastAsiaTheme="minorEastAsia" w:hAnsi="Cambria"/>
          <w:i/>
          <w:color w:val="00B050"/>
          <w:lang w:val="nl-NL" w:eastAsia="nl-NL"/>
        </w:rPr>
      </w:pPr>
      <w:del w:id="385" w:author="Khamees, Anher" w:date="2017-06-29T09:55:00Z">
        <w:r w:rsidRPr="00CF4DCA" w:rsidDel="004B3693">
          <w:rPr>
            <w:rFonts w:ascii="Cambria" w:eastAsiaTheme="minorEastAsia" w:hAnsi="Cambria"/>
            <w:i/>
            <w:color w:val="00B050"/>
            <w:lang w:val="nl-NL" w:eastAsia="nl-NL"/>
          </w:rPr>
          <w:delText>Belangrijke items op home-pagina</w:delText>
        </w:r>
      </w:del>
    </w:p>
    <w:p w14:paraId="24474CBD" w14:textId="701F175D" w:rsidR="000C51C9" w:rsidRPr="00CF4DCA" w:rsidDel="004B3693" w:rsidRDefault="000C51C9" w:rsidP="00CF4DCA">
      <w:pPr>
        <w:pStyle w:val="Lijstalinea"/>
        <w:widowControl/>
        <w:numPr>
          <w:ilvl w:val="0"/>
          <w:numId w:val="34"/>
        </w:numPr>
        <w:contextualSpacing/>
        <w:rPr>
          <w:del w:id="386" w:author="Khamees, Anher" w:date="2017-06-29T09:55:00Z"/>
          <w:rFonts w:ascii="Cambria" w:eastAsiaTheme="minorEastAsia" w:hAnsi="Cambria"/>
          <w:i/>
          <w:color w:val="00B050"/>
          <w:lang w:val="nl-NL" w:eastAsia="nl-NL"/>
        </w:rPr>
      </w:pPr>
      <w:del w:id="387" w:author="Khamees, Anher" w:date="2017-06-29T09:55:00Z">
        <w:r w:rsidRPr="00CF4DCA" w:rsidDel="004B3693">
          <w:rPr>
            <w:rFonts w:ascii="Cambria" w:hAnsi="Cambria"/>
            <w:i/>
            <w:color w:val="00B050"/>
            <w:lang w:val="nl-NL"/>
          </w:rPr>
          <w:delText>Zoekfunctie</w:delText>
        </w:r>
      </w:del>
    </w:p>
    <w:p w14:paraId="5E57ACB3" w14:textId="40291D6F" w:rsidR="000C51C9" w:rsidRPr="00CF4DCA" w:rsidDel="004B3693" w:rsidRDefault="000C51C9" w:rsidP="00CF4DCA">
      <w:pPr>
        <w:pStyle w:val="Lijstalinea"/>
        <w:widowControl/>
        <w:numPr>
          <w:ilvl w:val="0"/>
          <w:numId w:val="34"/>
        </w:numPr>
        <w:contextualSpacing/>
        <w:rPr>
          <w:del w:id="388" w:author="Khamees, Anher" w:date="2017-06-29T09:55:00Z"/>
          <w:rFonts w:ascii="Cambria" w:eastAsiaTheme="minorEastAsia" w:hAnsi="Cambria"/>
          <w:i/>
          <w:color w:val="00B050"/>
          <w:lang w:val="nl-NL" w:eastAsia="nl-NL"/>
        </w:rPr>
      </w:pPr>
      <w:del w:id="389" w:author="Khamees, Anher" w:date="2017-06-29T09:55:00Z">
        <w:r w:rsidRPr="00CF4DCA" w:rsidDel="004B3693">
          <w:rPr>
            <w:rFonts w:ascii="Cambria" w:hAnsi="Cambria"/>
            <w:i/>
            <w:color w:val="00B050"/>
            <w:lang w:val="nl-NL"/>
          </w:rPr>
          <w:delText>B</w:delText>
        </w:r>
        <w:r w:rsidRPr="00CF4DCA" w:rsidDel="004B3693">
          <w:rPr>
            <w:rFonts w:ascii="Cambria" w:eastAsiaTheme="minorEastAsia" w:hAnsi="Cambria"/>
            <w:i/>
            <w:color w:val="00B050"/>
            <w:lang w:val="nl-NL" w:eastAsia="nl-NL"/>
          </w:rPr>
          <w:delText>readcrumbs</w:delText>
        </w:r>
      </w:del>
    </w:p>
    <w:p w14:paraId="64893826" w14:textId="4D865A7F" w:rsidR="000C51C9" w:rsidRPr="00CF4DCA" w:rsidDel="004B3693" w:rsidRDefault="000C51C9" w:rsidP="00CF4DCA">
      <w:pPr>
        <w:pStyle w:val="Lijstalinea"/>
        <w:widowControl/>
        <w:numPr>
          <w:ilvl w:val="0"/>
          <w:numId w:val="34"/>
        </w:numPr>
        <w:contextualSpacing/>
        <w:rPr>
          <w:del w:id="390" w:author="Khamees, Anher" w:date="2017-06-29T09:55:00Z"/>
          <w:rFonts w:ascii="Cambria" w:eastAsiaTheme="minorEastAsia" w:hAnsi="Cambria"/>
          <w:i/>
          <w:color w:val="00B050"/>
          <w:lang w:val="nl-NL" w:eastAsia="nl-NL"/>
        </w:rPr>
      </w:pPr>
      <w:del w:id="391" w:author="Khamees, Anher" w:date="2017-06-29T09:55:00Z">
        <w:r w:rsidRPr="00CF4DCA" w:rsidDel="004B3693">
          <w:rPr>
            <w:rFonts w:ascii="Cambria" w:hAnsi="Cambria"/>
            <w:i/>
            <w:color w:val="00B050"/>
            <w:lang w:val="nl-NL"/>
          </w:rPr>
          <w:delText>S</w:delText>
        </w:r>
        <w:r w:rsidRPr="00CF4DCA" w:rsidDel="004B3693">
          <w:rPr>
            <w:rFonts w:ascii="Cambria" w:eastAsiaTheme="minorEastAsia" w:hAnsi="Cambria"/>
            <w:i/>
            <w:color w:val="00B050"/>
            <w:lang w:val="nl-NL" w:eastAsia="nl-NL"/>
          </w:rPr>
          <w:delText>itemap</w:delText>
        </w:r>
      </w:del>
    </w:p>
    <w:p w14:paraId="7F3C03EF" w14:textId="364A8C55" w:rsidR="000C51C9" w:rsidRPr="00CF4DCA" w:rsidDel="004B3693" w:rsidRDefault="000C51C9" w:rsidP="000C51C9">
      <w:pPr>
        <w:rPr>
          <w:del w:id="392" w:author="Khamees, Anher" w:date="2017-06-29T09:55:00Z"/>
          <w:rFonts w:ascii="Cambria" w:hAnsi="Cambria"/>
          <w:i/>
          <w:color w:val="00B050"/>
          <w:lang w:val="nl-NL"/>
        </w:rPr>
      </w:pPr>
    </w:p>
    <w:p w14:paraId="3C6FEAE0" w14:textId="3CEAE42A" w:rsidR="000C51C9" w:rsidRPr="00CF4DCA" w:rsidDel="004B3693" w:rsidRDefault="000C51C9" w:rsidP="000C51C9">
      <w:pPr>
        <w:rPr>
          <w:del w:id="393" w:author="Khamees, Anher" w:date="2017-06-29T09:55:00Z"/>
          <w:rFonts w:ascii="Cambria" w:hAnsi="Cambria"/>
          <w:i/>
          <w:color w:val="00B050"/>
          <w:lang w:val="nl-NL"/>
        </w:rPr>
      </w:pPr>
      <w:del w:id="394" w:author="Khamees, Anher" w:date="2017-06-29T09:55:00Z">
        <w:r w:rsidRPr="00CF4DCA" w:rsidDel="004B3693">
          <w:rPr>
            <w:rFonts w:ascii="Cambria" w:hAnsi="Cambria"/>
            <w:i/>
            <w:color w:val="00B050"/>
            <w:lang w:val="nl-NL"/>
          </w:rPr>
          <w:delText xml:space="preserve">Het </w:delText>
        </w:r>
        <w:r w:rsidRPr="00CF4DCA" w:rsidDel="004B3693">
          <w:rPr>
            <w:rFonts w:ascii="Cambria" w:hAnsi="Cambria"/>
            <w:b/>
            <w:i/>
            <w:color w:val="00B050"/>
            <w:lang w:val="nl-NL"/>
          </w:rPr>
          <w:delText>menu</w:delText>
        </w:r>
        <w:r w:rsidRPr="00CF4DCA" w:rsidDel="004B3693">
          <w:rPr>
            <w:rFonts w:ascii="Cambria" w:hAnsi="Cambria"/>
            <w:i/>
            <w:color w:val="00B050"/>
            <w:lang w:val="nl-NL"/>
          </w:rPr>
          <w:delText xml:space="preserve"> is het belangrijkst, dat zorgt namelijk voor de informatiestructuur.</w:delText>
        </w:r>
      </w:del>
    </w:p>
    <w:p w14:paraId="2C926160" w14:textId="707990C1" w:rsidR="000C51C9" w:rsidRPr="00CF4DCA" w:rsidDel="004B3693" w:rsidRDefault="000C51C9" w:rsidP="000C51C9">
      <w:pPr>
        <w:rPr>
          <w:del w:id="395" w:author="Khamees, Anher" w:date="2017-06-29T09:55:00Z"/>
          <w:rFonts w:ascii="Cambria" w:hAnsi="Cambria"/>
          <w:i/>
          <w:color w:val="00B050"/>
          <w:lang w:val="nl-NL"/>
        </w:rPr>
      </w:pPr>
      <w:del w:id="396" w:author="Khamees, Anher" w:date="2017-06-29T09:55:00Z">
        <w:r w:rsidRPr="00CF4DCA" w:rsidDel="004B3693">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5FADB39F" w:rsidR="000C51C9" w:rsidRPr="00CF4DCA" w:rsidDel="004B3693" w:rsidRDefault="000C51C9" w:rsidP="000C51C9">
      <w:pPr>
        <w:rPr>
          <w:del w:id="397" w:author="Khamees, Anher" w:date="2017-06-29T09:55:00Z"/>
          <w:rFonts w:ascii="Cambria" w:hAnsi="Cambria"/>
          <w:i/>
          <w:color w:val="00B050"/>
          <w:lang w:val="nl-NL"/>
        </w:rPr>
      </w:pPr>
      <w:del w:id="398" w:author="Khamees, Anher" w:date="2017-06-29T09:55:00Z">
        <w:r w:rsidRPr="00CF4DCA" w:rsidDel="004B3693">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3D298A97" w:rsidR="000C51C9" w:rsidRPr="00CF4DCA" w:rsidDel="004B3693" w:rsidRDefault="000C51C9" w:rsidP="000C51C9">
      <w:pPr>
        <w:rPr>
          <w:del w:id="399" w:author="Khamees, Anher" w:date="2017-06-29T09:55:00Z"/>
          <w:rFonts w:ascii="Cambria" w:hAnsi="Cambria"/>
          <w:i/>
          <w:color w:val="00B050"/>
          <w:lang w:val="nl-NL"/>
        </w:rPr>
      </w:pPr>
      <w:del w:id="400" w:author="Khamees, Anher" w:date="2017-06-29T09:55:00Z">
        <w:r w:rsidRPr="00CF4DCA" w:rsidDel="004B3693">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7DB69ECA" w:rsidR="000C51C9" w:rsidRPr="00CF4DCA" w:rsidDel="004B3693" w:rsidRDefault="000C51C9" w:rsidP="000C51C9">
      <w:pPr>
        <w:rPr>
          <w:del w:id="401" w:author="Khamees, Anher" w:date="2017-06-29T09:55:00Z"/>
          <w:rFonts w:ascii="Cambria" w:hAnsi="Cambria"/>
          <w:i/>
          <w:color w:val="00B050"/>
          <w:lang w:val="nl-NL"/>
        </w:rPr>
      </w:pPr>
    </w:p>
    <w:p w14:paraId="40EBAD73" w14:textId="70DA3C21" w:rsidR="000C51C9" w:rsidRPr="00CF4DCA" w:rsidDel="004B3693" w:rsidRDefault="000C51C9" w:rsidP="000C51C9">
      <w:pPr>
        <w:rPr>
          <w:del w:id="402" w:author="Khamees, Anher" w:date="2017-06-29T09:55:00Z"/>
          <w:rFonts w:ascii="Cambria" w:hAnsi="Cambria"/>
          <w:i/>
          <w:color w:val="00B050"/>
          <w:lang w:val="nl-NL"/>
        </w:rPr>
      </w:pPr>
      <w:del w:id="403" w:author="Khamees, Anher" w:date="2017-06-29T09:55:00Z">
        <w:r w:rsidRPr="00CF4DCA" w:rsidDel="004B3693">
          <w:rPr>
            <w:rFonts w:ascii="Cambria" w:hAnsi="Cambria"/>
            <w:b/>
            <w:i/>
            <w:color w:val="00B050"/>
            <w:lang w:val="nl-NL"/>
          </w:rPr>
          <w:delText>Belangrijke items</w:delText>
        </w:r>
        <w:r w:rsidRPr="00CF4DCA" w:rsidDel="004B3693">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7F41AF93" w:rsidR="000C51C9" w:rsidRPr="00CF4DCA" w:rsidDel="004B3693" w:rsidRDefault="000C51C9" w:rsidP="000C51C9">
      <w:pPr>
        <w:rPr>
          <w:del w:id="404" w:author="Khamees, Anher" w:date="2017-06-29T09:55:00Z"/>
          <w:rFonts w:ascii="Cambria" w:hAnsi="Cambria"/>
          <w:i/>
          <w:color w:val="00B050"/>
          <w:lang w:val="nl-NL"/>
        </w:rPr>
      </w:pPr>
    </w:p>
    <w:p w14:paraId="762D9DFE" w14:textId="50E8A8A3" w:rsidR="000C51C9" w:rsidRPr="00CF4DCA" w:rsidDel="004B3693" w:rsidRDefault="000C51C9" w:rsidP="000C51C9">
      <w:pPr>
        <w:rPr>
          <w:del w:id="405" w:author="Khamees, Anher" w:date="2017-06-29T09:55:00Z"/>
          <w:rFonts w:ascii="Cambria" w:hAnsi="Cambria"/>
          <w:i/>
          <w:color w:val="00B050"/>
          <w:lang w:val="nl-NL"/>
        </w:rPr>
      </w:pPr>
      <w:del w:id="406" w:author="Khamees, Anher" w:date="2017-06-29T09:55:00Z">
        <w:r w:rsidRPr="00CF4DCA" w:rsidDel="004B3693">
          <w:rPr>
            <w:rFonts w:ascii="Cambria" w:hAnsi="Cambria"/>
            <w:i/>
            <w:color w:val="00B050"/>
            <w:lang w:val="nl-NL"/>
          </w:rPr>
          <w:delText xml:space="preserve">Een </w:delText>
        </w:r>
        <w:r w:rsidRPr="00CF4DCA" w:rsidDel="004B3693">
          <w:rPr>
            <w:rFonts w:ascii="Cambria" w:hAnsi="Cambria"/>
            <w:b/>
            <w:i/>
            <w:color w:val="00B050"/>
            <w:lang w:val="nl-NL"/>
          </w:rPr>
          <w:delText>zoekfunctie</w:delText>
        </w:r>
        <w:r w:rsidRPr="00CF4DCA" w:rsidDel="004B3693">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089A5DD2" w:rsidR="000C51C9" w:rsidRPr="00CF4DCA" w:rsidDel="004B3693" w:rsidRDefault="000C51C9" w:rsidP="000C51C9">
      <w:pPr>
        <w:rPr>
          <w:del w:id="407" w:author="Khamees, Anher" w:date="2017-06-29T09:55:00Z"/>
          <w:rFonts w:ascii="Cambria" w:hAnsi="Cambria"/>
          <w:i/>
          <w:color w:val="00B050"/>
          <w:lang w:val="nl-NL"/>
        </w:rPr>
      </w:pPr>
    </w:p>
    <w:p w14:paraId="2752B6B2" w14:textId="69376ED1" w:rsidR="000C51C9" w:rsidRPr="00CF4DCA" w:rsidDel="004B3693" w:rsidRDefault="000C51C9" w:rsidP="000C51C9">
      <w:pPr>
        <w:rPr>
          <w:del w:id="408" w:author="Khamees, Anher" w:date="2017-06-29T09:55:00Z"/>
          <w:rFonts w:ascii="Cambria" w:hAnsi="Cambria"/>
          <w:i/>
          <w:color w:val="00B050"/>
          <w:lang w:val="nl-NL"/>
        </w:rPr>
      </w:pPr>
      <w:del w:id="409" w:author="Khamees, Anher" w:date="2017-06-29T09:55:00Z">
        <w:r w:rsidRPr="00CF4DCA" w:rsidDel="004B3693">
          <w:rPr>
            <w:rFonts w:ascii="Cambria" w:hAnsi="Cambria"/>
            <w:b/>
            <w:i/>
            <w:color w:val="00B050"/>
            <w:lang w:val="nl-NL"/>
          </w:rPr>
          <w:delText>Breadcrumbs</w:delText>
        </w:r>
        <w:r w:rsidRPr="00CF4DCA" w:rsidDel="004B3693">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0EA336D3" w:rsidR="000C51C9" w:rsidRPr="00CF4DCA" w:rsidDel="004B3693" w:rsidRDefault="000C51C9" w:rsidP="000C51C9">
      <w:pPr>
        <w:rPr>
          <w:del w:id="410" w:author="Khamees, Anher" w:date="2017-06-29T09:55:00Z"/>
          <w:rFonts w:ascii="Cambria" w:hAnsi="Cambria"/>
          <w:i/>
          <w:color w:val="00B050"/>
          <w:lang w:val="nl-NL"/>
        </w:rPr>
      </w:pPr>
    </w:p>
    <w:p w14:paraId="107DDCBD" w14:textId="77252266" w:rsidR="000C51C9" w:rsidRPr="00CF4DCA" w:rsidDel="004B3693" w:rsidRDefault="000C51C9" w:rsidP="000C51C9">
      <w:pPr>
        <w:rPr>
          <w:del w:id="411" w:author="Khamees, Anher" w:date="2017-06-29T09:55:00Z"/>
          <w:rFonts w:ascii="Cambria" w:hAnsi="Cambria"/>
          <w:i/>
          <w:color w:val="00B050"/>
          <w:lang w:val="nl-NL"/>
        </w:rPr>
      </w:pPr>
      <w:del w:id="412" w:author="Khamees, Anher" w:date="2017-06-29T09:55:00Z">
        <w:r w:rsidRPr="00CF4DCA" w:rsidDel="004B3693">
          <w:rPr>
            <w:rFonts w:ascii="Cambria" w:hAnsi="Cambria"/>
            <w:b/>
            <w:i/>
            <w:color w:val="00B050"/>
            <w:lang w:val="nl-NL"/>
          </w:rPr>
          <w:delText>De sitemap</w:delText>
        </w:r>
        <w:r w:rsidRPr="00CF4DCA" w:rsidDel="004B3693">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66A5982A" w:rsidR="000C51C9" w:rsidRPr="00CF4DCA" w:rsidDel="004B3693" w:rsidRDefault="000C51C9" w:rsidP="000C51C9">
      <w:pPr>
        <w:rPr>
          <w:del w:id="413" w:author="Khamees, Anher" w:date="2017-06-29T09:55:00Z"/>
          <w:rFonts w:ascii="Cambria" w:hAnsi="Cambria"/>
          <w:i/>
          <w:lang w:val="nl-NL"/>
        </w:rPr>
      </w:pPr>
    </w:p>
    <w:p w14:paraId="308F2638" w14:textId="15BE19BF" w:rsidR="000C51C9" w:rsidRPr="00CF4DCA" w:rsidDel="004B3693" w:rsidRDefault="002E4887" w:rsidP="000C51C9">
      <w:pPr>
        <w:rPr>
          <w:del w:id="414" w:author="Khamees, Anher" w:date="2017-06-29T09:55:00Z"/>
          <w:rFonts w:ascii="Cambria" w:hAnsi="Cambria"/>
          <w:i/>
          <w:color w:val="00B050"/>
          <w:shd w:val="clear" w:color="auto" w:fill="FFFFFF"/>
          <w:lang w:val="nl-NL"/>
        </w:rPr>
      </w:pPr>
      <w:del w:id="415" w:author="Khamees, Anher" w:date="2017-06-29T09:55:00Z">
        <w:r w:rsidRPr="00CF4DCA" w:rsidDel="004B3693">
          <w:rPr>
            <w:rFonts w:ascii="Cambria" w:hAnsi="Cambria"/>
            <w:i/>
            <w:color w:val="00B050"/>
            <w:lang w:val="nl-NL"/>
          </w:rPr>
          <w:delText xml:space="preserve">Na de navigatieonderdelen volgen de wireframes. </w:delText>
        </w:r>
        <w:r w:rsidR="000C51C9" w:rsidRPr="00CF4DCA" w:rsidDel="004B3693">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4B3693">
          <w:rPr>
            <w:rFonts w:ascii="Cambria" w:hAnsi="Cambria"/>
            <w:i/>
            <w:color w:val="00B050"/>
            <w:shd w:val="clear" w:color="auto" w:fill="FFFFFF"/>
            <w:lang w:val="nl-NL"/>
          </w:rPr>
          <w:delText xml:space="preserve"> Ze zijn een grafische functionele weergave van een website of </w:delText>
        </w:r>
        <w:r w:rsidR="00AA363B" w:rsidRPr="00CF4DCA" w:rsidDel="004B3693">
          <w:rPr>
            <w:rFonts w:ascii="Cambria" w:hAnsi="Cambria"/>
            <w:i/>
            <w:color w:val="00B050"/>
            <w:shd w:val="clear" w:color="auto" w:fill="FFFFFF"/>
            <w:lang w:val="nl-NL"/>
          </w:rPr>
          <w:delText>web</w:delText>
        </w:r>
        <w:r w:rsidR="000C51C9" w:rsidRPr="00CF4DCA" w:rsidDel="004B3693">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7573F580" w:rsidR="000C51C9" w:rsidRPr="00CF4DCA" w:rsidDel="004B3693" w:rsidRDefault="000C51C9" w:rsidP="000C51C9">
      <w:pPr>
        <w:rPr>
          <w:del w:id="416" w:author="Khamees, Anher" w:date="2017-06-29T09:55:00Z"/>
          <w:rFonts w:ascii="Cambria" w:hAnsi="Cambria"/>
          <w:i/>
          <w:color w:val="00B050"/>
          <w:shd w:val="clear" w:color="auto" w:fill="FFFFFF"/>
          <w:lang w:val="nl-NL"/>
        </w:rPr>
      </w:pPr>
      <w:del w:id="417" w:author="Khamees, Anher" w:date="2017-06-29T09:55:00Z">
        <w:r w:rsidRPr="00CF4DCA" w:rsidDel="004B3693">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7C9E16BF" w:rsidR="000C51C9" w:rsidRPr="00CF4DCA" w:rsidDel="004B3693" w:rsidRDefault="000C51C9" w:rsidP="000C51C9">
      <w:pPr>
        <w:rPr>
          <w:del w:id="418" w:author="Khamees, Anher" w:date="2017-06-29T09:55:00Z"/>
          <w:rFonts w:ascii="Cambria" w:hAnsi="Cambria"/>
          <w:i/>
          <w:color w:val="00B050"/>
          <w:shd w:val="clear" w:color="auto" w:fill="FFFFFF"/>
          <w:lang w:val="nl-NL"/>
        </w:rPr>
      </w:pPr>
    </w:p>
    <w:p w14:paraId="1BA8ABBC" w14:textId="6AB745BD" w:rsidR="000C51C9" w:rsidRPr="00CF4DCA" w:rsidDel="004B3693" w:rsidRDefault="000C51C9" w:rsidP="000C51C9">
      <w:pPr>
        <w:rPr>
          <w:del w:id="419" w:author="Khamees, Anher" w:date="2017-06-29T09:55:00Z"/>
          <w:rFonts w:ascii="Cambria" w:eastAsiaTheme="minorEastAsia" w:hAnsi="Cambria"/>
          <w:i/>
          <w:color w:val="00B050"/>
          <w:lang w:val="nl-NL" w:eastAsia="nl-NL"/>
        </w:rPr>
      </w:pPr>
      <w:del w:id="420" w:author="Khamees, Anher" w:date="2017-06-29T09:55:00Z">
        <w:r w:rsidRPr="00CF4DCA" w:rsidDel="004B3693">
          <w:rPr>
            <w:rFonts w:ascii="Cambria" w:eastAsiaTheme="minorEastAsia" w:hAnsi="Cambria"/>
            <w:i/>
            <w:color w:val="00B050"/>
            <w:lang w:val="nl-NL" w:eastAsia="nl-NL"/>
          </w:rPr>
          <w:delText>Neem voor alle verschillende pagina-indelingen</w:delText>
        </w:r>
        <w:r w:rsidR="002E4887" w:rsidRPr="00CF4DCA" w:rsidDel="004B3693">
          <w:rPr>
            <w:rFonts w:ascii="Cambria" w:eastAsiaTheme="minorEastAsia" w:hAnsi="Cambria"/>
            <w:i/>
            <w:color w:val="00B050"/>
            <w:lang w:val="nl-NL" w:eastAsia="nl-NL"/>
          </w:rPr>
          <w:delText xml:space="preserve"> die je hebt</w:delText>
        </w:r>
        <w:r w:rsidRPr="00CF4DCA" w:rsidDel="004B3693">
          <w:rPr>
            <w:rFonts w:ascii="Cambria" w:eastAsiaTheme="minorEastAsia" w:hAnsi="Cambria"/>
            <w:i/>
            <w:color w:val="00B050"/>
            <w:lang w:val="nl-NL" w:eastAsia="nl-NL"/>
          </w:rPr>
          <w:delText xml:space="preserve"> een wireframe op.</w:delText>
        </w:r>
      </w:del>
    </w:p>
    <w:p w14:paraId="30D10D63" w14:textId="13FB5A93" w:rsidR="000C51C9" w:rsidRPr="00CF4DCA" w:rsidDel="004B3693" w:rsidRDefault="000C51C9" w:rsidP="000C51C9">
      <w:pPr>
        <w:rPr>
          <w:del w:id="421" w:author="Khamees, Anher" w:date="2017-06-29T09:55:00Z"/>
          <w:rFonts w:ascii="Cambria" w:eastAsiaTheme="minorEastAsia" w:hAnsi="Cambria"/>
          <w:i/>
          <w:color w:val="00B050"/>
          <w:lang w:val="nl-NL" w:eastAsia="nl-NL"/>
        </w:rPr>
      </w:pPr>
    </w:p>
    <w:p w14:paraId="5EFB4A62" w14:textId="324AFDC6" w:rsidR="000C51C9" w:rsidRPr="00CF4DCA" w:rsidDel="004B3693" w:rsidRDefault="000C51C9" w:rsidP="000C51C9">
      <w:pPr>
        <w:rPr>
          <w:del w:id="422" w:author="Khamees, Anher" w:date="2017-06-29T09:55:00Z"/>
          <w:rFonts w:ascii="Cambria" w:eastAsiaTheme="minorEastAsia" w:hAnsi="Cambria"/>
          <w:i/>
          <w:color w:val="00B050"/>
          <w:lang w:val="nl-NL" w:eastAsia="nl-NL"/>
        </w:rPr>
      </w:pPr>
      <w:del w:id="423" w:author="Khamees, Anher" w:date="2017-06-29T09:55:00Z">
        <w:r w:rsidRPr="00CF4DCA" w:rsidDel="004B3693">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01F66F5F" w:rsidR="000C51C9" w:rsidRPr="00CF4DCA" w:rsidDel="004B3693" w:rsidRDefault="000C51C9" w:rsidP="000C51C9">
      <w:pPr>
        <w:rPr>
          <w:del w:id="424" w:author="Khamees, Anher" w:date="2017-06-29T09:55:00Z"/>
          <w:rFonts w:ascii="Cambria" w:eastAsiaTheme="minorEastAsia" w:hAnsi="Cambria"/>
          <w:i/>
          <w:color w:val="00B050"/>
          <w:lang w:val="nl-NL" w:eastAsia="nl-NL"/>
        </w:rPr>
      </w:pPr>
    </w:p>
    <w:p w14:paraId="206A3111" w14:textId="0948E614" w:rsidR="000C51C9" w:rsidRPr="00CF4DCA" w:rsidDel="004B3693" w:rsidRDefault="000C51C9" w:rsidP="000C51C9">
      <w:pPr>
        <w:rPr>
          <w:del w:id="425" w:author="Khamees, Anher" w:date="2017-06-29T09:55:00Z"/>
          <w:rFonts w:ascii="Cambria" w:eastAsiaTheme="minorEastAsia" w:hAnsi="Cambria"/>
          <w:i/>
          <w:color w:val="00B050"/>
          <w:lang w:val="nl-NL" w:eastAsia="nl-NL"/>
        </w:rPr>
      </w:pPr>
      <w:del w:id="426" w:author="Khamees, Anher" w:date="2017-06-29T09:55:00Z">
        <w:r w:rsidRPr="00CF4DCA" w:rsidDel="004B3693">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24E927B4" w14:textId="4CAF33C7" w:rsidR="000C51C9" w:rsidRPr="00CF4DCA" w:rsidDel="004B3693" w:rsidRDefault="000C51C9" w:rsidP="000C51C9">
      <w:pPr>
        <w:rPr>
          <w:del w:id="427" w:author="Khamees, Anher" w:date="2017-06-29T09:55:00Z"/>
          <w:rFonts w:ascii="Cambria" w:eastAsiaTheme="minorEastAsia" w:hAnsi="Cambria"/>
          <w:i/>
          <w:lang w:val="nl-NL" w:eastAsia="nl-NL"/>
        </w:rPr>
      </w:pPr>
    </w:p>
    <w:p w14:paraId="1FA4E5A8" w14:textId="598149F8" w:rsidR="000C51C9" w:rsidRPr="00CF4DCA" w:rsidDel="004B3693" w:rsidRDefault="000C51C9" w:rsidP="000C51C9">
      <w:pPr>
        <w:rPr>
          <w:del w:id="428" w:author="Khamees, Anher" w:date="2017-06-29T09:55:00Z"/>
          <w:rFonts w:ascii="Cambria" w:eastAsiaTheme="minorEastAsia" w:hAnsi="Cambria"/>
          <w:i/>
          <w:lang w:val="nl-NL" w:eastAsia="nl-NL"/>
        </w:rPr>
      </w:pPr>
      <w:del w:id="429" w:author="Khamees, Anher" w:date="2017-06-29T09:55:00Z">
        <w:r w:rsidRPr="00CF4DCA" w:rsidDel="004B3693">
          <w:rPr>
            <w:rFonts w:ascii="Cambria" w:eastAsiaTheme="minorEastAsia" w:hAnsi="Cambria"/>
            <w:i/>
            <w:noProof/>
            <w:lang w:val="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4FFF937F" w:rsidR="000C51C9" w:rsidRPr="00CF4DCA" w:rsidDel="004B3693" w:rsidRDefault="000C51C9" w:rsidP="000C51C9">
      <w:pPr>
        <w:rPr>
          <w:del w:id="430" w:author="Khamees, Anher" w:date="2017-06-29T09:55:00Z"/>
          <w:rFonts w:ascii="Cambria" w:eastAsiaTheme="minorEastAsia" w:hAnsi="Cambria"/>
          <w:i/>
          <w:lang w:val="nl-NL" w:eastAsia="nl-NL"/>
        </w:rPr>
      </w:pPr>
    </w:p>
    <w:p w14:paraId="08DF0C10" w14:textId="5FA8D61C" w:rsidR="000C51C9" w:rsidRPr="00CF4DCA" w:rsidDel="004B3693" w:rsidRDefault="000C51C9" w:rsidP="000C51C9">
      <w:pPr>
        <w:rPr>
          <w:del w:id="431" w:author="Khamees, Anher" w:date="2017-06-29T09:55:00Z"/>
          <w:rFonts w:ascii="Cambria" w:eastAsiaTheme="minorEastAsia" w:hAnsi="Cambria"/>
          <w:i/>
          <w:color w:val="00B050"/>
          <w:lang w:val="nl-NL" w:eastAsia="nl-NL"/>
        </w:rPr>
      </w:pPr>
      <w:del w:id="432" w:author="Khamees, Anher" w:date="2017-06-29T09:55:00Z">
        <w:r w:rsidRPr="00CF4DCA" w:rsidDel="004B3693">
          <w:rPr>
            <w:rFonts w:ascii="Cambria" w:eastAsiaTheme="minorEastAsia" w:hAnsi="Cambria"/>
            <w:i/>
            <w:color w:val="00B050"/>
            <w:lang w:val="nl-NL" w:eastAsia="nl-NL"/>
          </w:rPr>
          <w:delText>Maar liever zo:</w:delText>
        </w:r>
      </w:del>
    </w:p>
    <w:p w14:paraId="6FDE883E" w14:textId="508B1C4D" w:rsidR="000C51C9" w:rsidRPr="00CF4DCA" w:rsidDel="004B3693" w:rsidRDefault="000C51C9" w:rsidP="000C51C9">
      <w:pPr>
        <w:rPr>
          <w:del w:id="433" w:author="Khamees, Anher" w:date="2017-06-29T09:55:00Z"/>
          <w:rFonts w:ascii="Cambria" w:eastAsiaTheme="minorEastAsia" w:hAnsi="Cambria"/>
          <w:i/>
          <w:lang w:val="nl-NL" w:eastAsia="nl-NL"/>
        </w:rPr>
      </w:pPr>
      <w:del w:id="434" w:author="Khamees, Anher" w:date="2017-06-29T09:55:00Z">
        <w:r w:rsidRPr="00CF4DCA" w:rsidDel="004B3693">
          <w:rPr>
            <w:rFonts w:ascii="Cambria" w:eastAsiaTheme="minorEastAsia" w:hAnsi="Cambria"/>
            <w:i/>
            <w:noProof/>
            <w:lang w:val="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2">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03C99848" w:rsidR="000C51C9" w:rsidRPr="00CF4DCA" w:rsidDel="004B3693" w:rsidRDefault="000C51C9" w:rsidP="000C51C9">
      <w:pPr>
        <w:rPr>
          <w:del w:id="435" w:author="Khamees, Anher" w:date="2017-06-29T09:55:00Z"/>
          <w:rFonts w:ascii="Cambria" w:eastAsiaTheme="minorEastAsia" w:hAnsi="Cambria"/>
          <w:i/>
          <w:lang w:val="nl-NL" w:eastAsia="nl-NL"/>
        </w:rPr>
      </w:pPr>
    </w:p>
    <w:p w14:paraId="57E2EC63" w14:textId="2787C4D5" w:rsidR="000C51C9" w:rsidRPr="00CF4DCA" w:rsidDel="004B3693" w:rsidRDefault="000C51C9" w:rsidP="000C51C9">
      <w:pPr>
        <w:rPr>
          <w:del w:id="436" w:author="Khamees, Anher" w:date="2017-06-29T09:55:00Z"/>
          <w:rFonts w:ascii="Cambria" w:eastAsiaTheme="minorEastAsia" w:hAnsi="Cambria"/>
          <w:i/>
          <w:color w:val="00B050"/>
          <w:lang w:val="nl-NL" w:eastAsia="nl-NL"/>
        </w:rPr>
      </w:pPr>
      <w:del w:id="437" w:author="Khamees, Anher" w:date="2017-06-29T09:55:00Z">
        <w:r w:rsidRPr="00CF4DCA" w:rsidDel="004B3693">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1E96F194" w:rsidR="000C51C9" w:rsidRPr="00CF4DCA" w:rsidDel="004B3693" w:rsidRDefault="000C51C9" w:rsidP="000C51C9">
      <w:pPr>
        <w:rPr>
          <w:del w:id="438" w:author="Khamees, Anher" w:date="2017-06-29T09:55:00Z"/>
          <w:rFonts w:ascii="Cambria" w:eastAsiaTheme="minorEastAsia" w:hAnsi="Cambria"/>
          <w:i/>
          <w:color w:val="00B050"/>
          <w:lang w:val="nl-NL" w:eastAsia="nl-NL"/>
        </w:rPr>
      </w:pPr>
    </w:p>
    <w:p w14:paraId="2F9E185C" w14:textId="1A93E504" w:rsidR="000C51C9" w:rsidRPr="00CF4DCA" w:rsidDel="004B3693" w:rsidRDefault="000C51C9" w:rsidP="000C51C9">
      <w:pPr>
        <w:rPr>
          <w:del w:id="439" w:author="Khamees, Anher" w:date="2017-06-29T09:55:00Z"/>
          <w:rFonts w:ascii="Cambria" w:eastAsiaTheme="minorEastAsia" w:hAnsi="Cambria"/>
          <w:i/>
          <w:color w:val="00B050"/>
          <w:lang w:val="nl-NL" w:eastAsia="nl-NL"/>
        </w:rPr>
      </w:pPr>
      <w:del w:id="440" w:author="Khamees, Anher" w:date="2017-06-29T09:55:00Z">
        <w:r w:rsidRPr="00CF4DCA" w:rsidDel="004B3693">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36C57DC8" w:rsidR="000C51C9" w:rsidRPr="00CF4DCA" w:rsidDel="004B3693" w:rsidRDefault="000C51C9" w:rsidP="000C51C9">
      <w:pPr>
        <w:rPr>
          <w:del w:id="441" w:author="Khamees, Anher" w:date="2017-06-29T09:55:00Z"/>
          <w:rFonts w:ascii="Cambria" w:eastAsiaTheme="minorEastAsia" w:hAnsi="Cambria"/>
          <w:i/>
          <w:color w:val="00B050"/>
          <w:lang w:val="nl-NL" w:eastAsia="nl-NL"/>
        </w:rPr>
      </w:pPr>
    </w:p>
    <w:p w14:paraId="696D5AEB" w14:textId="62E24EF5" w:rsidR="000C51C9" w:rsidRPr="00CF4DCA" w:rsidDel="004B3693" w:rsidRDefault="000C51C9" w:rsidP="000C51C9">
      <w:pPr>
        <w:rPr>
          <w:del w:id="442" w:author="Khamees, Anher" w:date="2017-06-29T09:55:00Z"/>
          <w:rFonts w:ascii="Cambria" w:eastAsiaTheme="minorEastAsia" w:hAnsi="Cambria"/>
          <w:i/>
          <w:color w:val="00B050"/>
          <w:lang w:val="nl-NL" w:eastAsia="nl-NL"/>
        </w:rPr>
      </w:pPr>
      <w:del w:id="443" w:author="Khamees, Anher" w:date="2017-06-29T09:55:00Z">
        <w:r w:rsidRPr="00CF4DCA" w:rsidDel="004B3693">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444" w:name="_Toc470770547"/>
      <w:bookmarkStart w:id="445" w:name="_Toc470773237"/>
      <w:bookmarkStart w:id="446" w:name="_Toc470770548"/>
      <w:bookmarkStart w:id="447" w:name="_Toc470773238"/>
      <w:bookmarkStart w:id="448" w:name="_Toc470770549"/>
      <w:bookmarkStart w:id="449" w:name="_Toc470773239"/>
      <w:bookmarkStart w:id="450" w:name="_Toc470770550"/>
      <w:bookmarkStart w:id="451" w:name="_Toc470773240"/>
      <w:bookmarkStart w:id="452" w:name="_Toc470770551"/>
      <w:bookmarkStart w:id="453" w:name="_Toc470773241"/>
      <w:bookmarkStart w:id="454" w:name="_Toc470770552"/>
      <w:bookmarkStart w:id="455" w:name="_Toc470773242"/>
      <w:bookmarkStart w:id="456" w:name="_Toc470770553"/>
      <w:bookmarkStart w:id="457" w:name="_Toc470773243"/>
      <w:bookmarkStart w:id="458" w:name="_Toc470770554"/>
      <w:bookmarkStart w:id="459" w:name="_Toc470773244"/>
      <w:bookmarkStart w:id="460" w:name="_Toc470770555"/>
      <w:bookmarkStart w:id="461" w:name="_Toc470773245"/>
      <w:bookmarkStart w:id="462" w:name="_Toc470770556"/>
      <w:bookmarkStart w:id="463" w:name="_Toc470773246"/>
      <w:bookmarkStart w:id="464" w:name="_Toc470770557"/>
      <w:bookmarkStart w:id="465" w:name="_Toc470773247"/>
      <w:bookmarkStart w:id="466" w:name="_Toc314166382"/>
      <w:bookmarkStart w:id="467" w:name="_Toc443570613"/>
      <w:bookmarkStart w:id="468" w:name="_Toc470773248"/>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r w:rsidRPr="00CF4DCA">
        <w:rPr>
          <w:lang w:val="nl-NL"/>
        </w:rPr>
        <w:t>Formulierontwerp</w:t>
      </w:r>
      <w:bookmarkEnd w:id="466"/>
      <w:bookmarkEnd w:id="467"/>
      <w:bookmarkEnd w:id="468"/>
    </w:p>
    <w:p w14:paraId="180B6A6B" w14:textId="77777777" w:rsidR="00653735" w:rsidRPr="00CF4DCA" w:rsidRDefault="00653735" w:rsidP="000C51C9">
      <w:pPr>
        <w:rPr>
          <w:rFonts w:ascii="Cambria" w:hAnsi="Cambria"/>
          <w:i/>
          <w:color w:val="00B050"/>
          <w:lang w:val="nl-NL"/>
        </w:rPr>
      </w:pPr>
    </w:p>
    <w:p w14:paraId="4213221E" w14:textId="19CBDEF2" w:rsidR="000C51C9" w:rsidRPr="00CF4DCA" w:rsidDel="004B3693" w:rsidRDefault="004B3693" w:rsidP="000C51C9">
      <w:pPr>
        <w:rPr>
          <w:del w:id="469" w:author="Khamees, Anher" w:date="2017-06-29T09:55:00Z"/>
          <w:rFonts w:ascii="Cambria" w:hAnsi="Cambria"/>
          <w:i/>
          <w:color w:val="00B050"/>
          <w:lang w:val="nl-NL"/>
        </w:rPr>
      </w:pPr>
      <w:ins w:id="470" w:author="Khamees, Anher" w:date="2017-06-29T09:55:00Z">
        <w:r>
          <w:rPr>
            <w:rFonts w:ascii="Cambria" w:hAnsi="Cambria"/>
            <w:i/>
            <w:color w:val="00B050"/>
            <w:lang w:val="nl-NL"/>
          </w:rPr>
          <w:t>Staat in een apart bestand</w:t>
        </w:r>
      </w:ins>
      <w:bookmarkStart w:id="471" w:name="_GoBack"/>
      <w:bookmarkEnd w:id="471"/>
      <w:del w:id="472" w:author="Khamees, Anher" w:date="2017-06-29T09:55:00Z">
        <w:r w:rsidR="000C51C9" w:rsidRPr="00CF4DCA" w:rsidDel="004B3693">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2962C860" w:rsidR="000C51C9" w:rsidRPr="00CF4DCA" w:rsidDel="004B3693" w:rsidRDefault="000C51C9" w:rsidP="00CF4DCA">
      <w:pPr>
        <w:pStyle w:val="Lijstalinea"/>
        <w:widowControl/>
        <w:numPr>
          <w:ilvl w:val="0"/>
          <w:numId w:val="35"/>
        </w:numPr>
        <w:ind w:left="284" w:hanging="284"/>
        <w:contextualSpacing/>
        <w:rPr>
          <w:del w:id="473" w:author="Khamees, Anher" w:date="2017-06-29T09:55:00Z"/>
          <w:rFonts w:ascii="Cambria" w:eastAsiaTheme="minorEastAsia" w:hAnsi="Cambria"/>
          <w:i/>
          <w:color w:val="00B050"/>
          <w:lang w:val="nl-NL" w:eastAsia="nl-NL"/>
        </w:rPr>
      </w:pPr>
      <w:del w:id="474" w:author="Khamees, Anher" w:date="2017-06-29T09:55:00Z">
        <w:r w:rsidRPr="00CF4DCA" w:rsidDel="004B3693">
          <w:rPr>
            <w:rFonts w:ascii="Cambria" w:eastAsiaTheme="minorEastAsia" w:hAnsi="Cambria"/>
            <w:i/>
            <w:color w:val="00B050"/>
            <w:lang w:val="nl-NL" w:eastAsia="nl-NL"/>
          </w:rPr>
          <w:delText>Maak een strak en overzichtelijk ontwerp</w:delText>
        </w:r>
      </w:del>
    </w:p>
    <w:p w14:paraId="639183BA" w14:textId="1FEA77A9" w:rsidR="000C51C9" w:rsidRPr="00CF4DCA" w:rsidDel="004B3693" w:rsidRDefault="000C51C9" w:rsidP="00CF4DCA">
      <w:pPr>
        <w:pStyle w:val="Lijstalinea"/>
        <w:widowControl/>
        <w:numPr>
          <w:ilvl w:val="0"/>
          <w:numId w:val="35"/>
        </w:numPr>
        <w:ind w:left="284" w:hanging="284"/>
        <w:contextualSpacing/>
        <w:rPr>
          <w:del w:id="475" w:author="Khamees, Anher" w:date="2017-06-29T09:55:00Z"/>
          <w:rFonts w:ascii="Cambria" w:eastAsiaTheme="minorEastAsia" w:hAnsi="Cambria"/>
          <w:i/>
          <w:color w:val="00B050"/>
          <w:lang w:val="nl-NL" w:eastAsia="nl-NL"/>
        </w:rPr>
      </w:pPr>
      <w:del w:id="476" w:author="Khamees, Anher" w:date="2017-06-29T09:55:00Z">
        <w:r w:rsidRPr="00CF4DCA" w:rsidDel="004B3693">
          <w:rPr>
            <w:rFonts w:ascii="Cambria" w:eastAsiaTheme="minorEastAsia" w:hAnsi="Cambria"/>
            <w:i/>
            <w:color w:val="00B050"/>
            <w:lang w:val="nl-NL" w:eastAsia="nl-NL"/>
          </w:rPr>
          <w:delText>Maak een formulier aantrekkelijk</w:delText>
        </w:r>
      </w:del>
    </w:p>
    <w:p w14:paraId="6077574D" w14:textId="0FA3D060" w:rsidR="000C51C9" w:rsidRPr="00CF4DCA" w:rsidDel="004B3693" w:rsidRDefault="000C51C9" w:rsidP="00CF4DCA">
      <w:pPr>
        <w:pStyle w:val="Lijstalinea"/>
        <w:widowControl/>
        <w:numPr>
          <w:ilvl w:val="0"/>
          <w:numId w:val="35"/>
        </w:numPr>
        <w:ind w:left="284" w:hanging="284"/>
        <w:contextualSpacing/>
        <w:rPr>
          <w:del w:id="477" w:author="Khamees, Anher" w:date="2017-06-29T09:55:00Z"/>
          <w:rFonts w:ascii="Cambria" w:eastAsiaTheme="minorEastAsia" w:hAnsi="Cambria"/>
          <w:i/>
          <w:color w:val="00B050"/>
          <w:lang w:val="nl-NL" w:eastAsia="nl-NL"/>
        </w:rPr>
      </w:pPr>
      <w:del w:id="478" w:author="Khamees, Anher" w:date="2017-06-29T09:55:00Z">
        <w:r w:rsidRPr="00CF4DCA" w:rsidDel="004B3693">
          <w:rPr>
            <w:rFonts w:ascii="Cambria" w:eastAsiaTheme="minorEastAsia" w:hAnsi="Cambria"/>
            <w:i/>
            <w:color w:val="00B050"/>
            <w:lang w:val="nl-NL" w:eastAsia="nl-NL"/>
          </w:rPr>
          <w:delText>Geef duidelijk weer welke velden verplicht ingevuld moeten worden</w:delText>
        </w:r>
      </w:del>
    </w:p>
    <w:p w14:paraId="5D5D11EB" w14:textId="62D9570E" w:rsidR="000C51C9" w:rsidRPr="00CF4DCA" w:rsidDel="004B3693" w:rsidRDefault="000C51C9" w:rsidP="00CF4DCA">
      <w:pPr>
        <w:pStyle w:val="Lijstalinea"/>
        <w:widowControl/>
        <w:numPr>
          <w:ilvl w:val="0"/>
          <w:numId w:val="35"/>
        </w:numPr>
        <w:ind w:left="284" w:hanging="284"/>
        <w:contextualSpacing/>
        <w:rPr>
          <w:del w:id="479" w:author="Khamees, Anher" w:date="2017-06-29T09:55:00Z"/>
          <w:rFonts w:ascii="Cambria" w:eastAsiaTheme="minorEastAsia" w:hAnsi="Cambria"/>
          <w:i/>
          <w:color w:val="00B050"/>
          <w:lang w:val="nl-NL" w:eastAsia="nl-NL"/>
        </w:rPr>
      </w:pPr>
      <w:del w:id="480" w:author="Khamees, Anher" w:date="2017-06-29T09:55:00Z">
        <w:r w:rsidRPr="00CF4DCA" w:rsidDel="004B3693">
          <w:rPr>
            <w:rFonts w:ascii="Cambria" w:eastAsiaTheme="minorEastAsia" w:hAnsi="Cambria"/>
            <w:i/>
            <w:color w:val="00B050"/>
            <w:lang w:val="nl-NL" w:eastAsia="nl-NL"/>
          </w:rPr>
          <w:delText>Zet gegevens die bij elkaar horen, bij elkaar en breng visueel scheiding aan tussen groepen gegevens</w:delText>
        </w:r>
      </w:del>
    </w:p>
    <w:p w14:paraId="56854241" w14:textId="4F083934" w:rsidR="000C51C9" w:rsidRPr="00CF4DCA" w:rsidDel="004B3693" w:rsidRDefault="000C51C9" w:rsidP="00CF4DCA">
      <w:pPr>
        <w:pStyle w:val="Lijstalinea"/>
        <w:widowControl/>
        <w:numPr>
          <w:ilvl w:val="0"/>
          <w:numId w:val="35"/>
        </w:numPr>
        <w:ind w:left="284" w:hanging="284"/>
        <w:contextualSpacing/>
        <w:rPr>
          <w:del w:id="481" w:author="Khamees, Anher" w:date="2017-06-29T09:55:00Z"/>
          <w:rFonts w:ascii="Cambria" w:eastAsiaTheme="minorEastAsia" w:hAnsi="Cambria"/>
          <w:i/>
          <w:color w:val="00B050"/>
          <w:lang w:val="nl-NL" w:eastAsia="nl-NL"/>
        </w:rPr>
      </w:pPr>
      <w:del w:id="482" w:author="Khamees, Anher" w:date="2017-06-29T09:55:00Z">
        <w:r w:rsidRPr="00CF4DCA" w:rsidDel="004B3693">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514BA84E" w14:textId="2984415B" w:rsidR="000C51C9" w:rsidRPr="00CF4DCA" w:rsidDel="004B3693" w:rsidRDefault="000C51C9" w:rsidP="00CF4DCA">
      <w:pPr>
        <w:pStyle w:val="Lijstalinea"/>
        <w:widowControl/>
        <w:numPr>
          <w:ilvl w:val="0"/>
          <w:numId w:val="35"/>
        </w:numPr>
        <w:ind w:left="284" w:hanging="284"/>
        <w:contextualSpacing/>
        <w:rPr>
          <w:del w:id="483" w:author="Khamees, Anher" w:date="2017-06-29T09:55:00Z"/>
          <w:rFonts w:ascii="Cambria" w:eastAsiaTheme="minorEastAsia" w:hAnsi="Cambria"/>
          <w:i/>
          <w:color w:val="00B050"/>
          <w:lang w:val="nl-NL" w:eastAsia="nl-NL"/>
        </w:rPr>
      </w:pPr>
      <w:del w:id="484" w:author="Khamees, Anher" w:date="2017-06-29T09:55:00Z">
        <w:r w:rsidRPr="00CF4DCA" w:rsidDel="004B3693">
          <w:rPr>
            <w:rFonts w:ascii="Cambria" w:eastAsiaTheme="minorEastAsia" w:hAnsi="Cambria"/>
            <w:i/>
            <w:color w:val="00B050"/>
            <w:lang w:val="nl-NL" w:eastAsia="nl-NL"/>
          </w:rPr>
          <w:delText>Maak eventueel dynamische formulieren waarin vragen die niet ter zake doen, worden weggelaten</w:delText>
        </w:r>
      </w:del>
    </w:p>
    <w:p w14:paraId="5E84995E" w14:textId="51CC0C2F" w:rsidR="000C51C9" w:rsidRPr="00CF4DCA" w:rsidDel="004B3693" w:rsidRDefault="000C51C9" w:rsidP="000C51C9">
      <w:pPr>
        <w:rPr>
          <w:del w:id="485" w:author="Khamees, Anher" w:date="2017-06-29T09:55:00Z"/>
          <w:rFonts w:ascii="Cambria" w:hAnsi="Cambria"/>
          <w:i/>
          <w:color w:val="00B050"/>
          <w:lang w:val="nl-NL"/>
        </w:rPr>
      </w:pPr>
    </w:p>
    <w:p w14:paraId="1FFC8D9B" w14:textId="286A17FD" w:rsidR="000C51C9" w:rsidRPr="00CF4DCA" w:rsidDel="004B3693" w:rsidRDefault="000C51C9" w:rsidP="000C51C9">
      <w:pPr>
        <w:rPr>
          <w:del w:id="486" w:author="Khamees, Anher" w:date="2017-06-29T09:55:00Z"/>
          <w:rFonts w:ascii="Cambria" w:hAnsi="Cambria"/>
          <w:i/>
          <w:color w:val="00B050"/>
          <w:lang w:val="nl-NL"/>
        </w:rPr>
      </w:pPr>
      <w:del w:id="487" w:author="Khamees, Anher" w:date="2017-06-29T09:55:00Z">
        <w:r w:rsidRPr="00CF4DCA" w:rsidDel="004B3693">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6D140B6" w14:textId="092708F3" w:rsidR="000C51C9" w:rsidRPr="00CF4DCA" w:rsidDel="004B3693" w:rsidRDefault="000C51C9" w:rsidP="000C51C9">
      <w:pPr>
        <w:rPr>
          <w:del w:id="488" w:author="Khamees, Anher" w:date="2017-06-29T09:55:00Z"/>
          <w:rFonts w:ascii="Cambria" w:hAnsi="Cambria"/>
          <w:lang w:val="nl-NL"/>
        </w:rPr>
      </w:pPr>
    </w:p>
    <w:p w14:paraId="14AC51F3" w14:textId="3E751371" w:rsidR="000C51C9" w:rsidRPr="00CF4DCA" w:rsidDel="004B3693" w:rsidRDefault="000C51C9" w:rsidP="000C51C9">
      <w:pPr>
        <w:rPr>
          <w:del w:id="489" w:author="Khamees, Anher" w:date="2017-06-29T09:55:00Z"/>
          <w:rFonts w:ascii="Cambria" w:hAnsi="Cambria"/>
          <w:color w:val="0432FF"/>
          <w:lang w:val="nl-NL"/>
        </w:rPr>
      </w:pPr>
      <w:del w:id="490" w:author="Khamees, Anher" w:date="2017-06-29T09:55:00Z">
        <w:r w:rsidRPr="00CF4DCA" w:rsidDel="004B3693">
          <w:rPr>
            <w:rFonts w:ascii="Cambria" w:hAnsi="Cambria"/>
            <w:color w:val="0432FF"/>
            <w:lang w:val="nl-NL"/>
          </w:rPr>
          <w:delText>Hieronder ziet u het formulierontwerp voor het formulier Aanmelden.</w:delText>
        </w:r>
      </w:del>
    </w:p>
    <w:p w14:paraId="31D083DC" w14:textId="2C77AA59" w:rsidR="000C51C9" w:rsidRPr="00CF4DCA" w:rsidDel="004B3693" w:rsidRDefault="000C51C9" w:rsidP="000C51C9">
      <w:pPr>
        <w:rPr>
          <w:del w:id="491" w:author="Khamees, Anher" w:date="2017-06-29T09:55:00Z"/>
          <w:rFonts w:ascii="Cambria" w:hAnsi="Cambria"/>
          <w:lang w:val="nl-NL"/>
        </w:rPr>
      </w:pPr>
    </w:p>
    <w:p w14:paraId="275F6BAF" w14:textId="1C709DD0" w:rsidR="000C51C9" w:rsidRPr="00CF4DCA" w:rsidDel="004B3693" w:rsidRDefault="000C51C9" w:rsidP="000C51C9">
      <w:pPr>
        <w:rPr>
          <w:del w:id="492" w:author="Khamees, Anher" w:date="2017-06-29T09:55:00Z"/>
          <w:rFonts w:ascii="Cambria" w:hAnsi="Cambria"/>
          <w:lang w:val="nl-NL"/>
        </w:rPr>
      </w:pPr>
      <w:del w:id="493" w:author="Khamees, Anher" w:date="2017-06-29T09:55:00Z">
        <w:r w:rsidRPr="00CF4DCA" w:rsidDel="004B3693">
          <w:rPr>
            <w:rFonts w:ascii="Cambria" w:hAnsi="Cambria"/>
            <w:noProof/>
            <w:lang w:val="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3">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494" w:name="_Toc470773249"/>
      <w:r w:rsidRPr="00CF4DCA">
        <w:rPr>
          <w:lang w:val="nl-NL"/>
        </w:rPr>
        <w:t>Grafisch Ontwerp</w:t>
      </w:r>
      <w:bookmarkEnd w:id="494"/>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w:t>
      </w:r>
      <w:proofErr w:type="gramStart"/>
      <w:r w:rsidR="00653735" w:rsidRPr="00CF4DCA">
        <w:rPr>
          <w:i/>
          <w:color w:val="00B050"/>
          <w:lang w:val="nl-NL"/>
        </w:rPr>
        <w:t xml:space="preserve">in </w:t>
      </w:r>
      <w:r w:rsidR="00794D0E" w:rsidRPr="00CF4DCA">
        <w:rPr>
          <w:i/>
          <w:color w:val="00B050"/>
          <w:lang w:val="nl-NL"/>
        </w:rPr>
        <w:t xml:space="preserve"> de</w:t>
      </w:r>
      <w:proofErr w:type="gramEnd"/>
      <w:r w:rsidR="00794D0E" w:rsidRPr="00CF4DCA">
        <w:rPr>
          <w:i/>
          <w:color w:val="00B050"/>
          <w:lang w:val="nl-NL"/>
        </w:rPr>
        <w:t xml:space="preserv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4"/>
      <w:footerReference w:type="default" r:id="rId15"/>
      <w:headerReference w:type="first" r:id="rId16"/>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0E33C" w14:textId="77777777" w:rsidR="000A1BE3" w:rsidRDefault="000A1BE3">
      <w:r>
        <w:separator/>
      </w:r>
    </w:p>
  </w:endnote>
  <w:endnote w:type="continuationSeparator" w:id="0">
    <w:p w14:paraId="2C6089B2" w14:textId="77777777" w:rsidR="000A1BE3" w:rsidRDefault="000A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190ADB50" w:rsidR="00AE522E" w:rsidRDefault="00AE522E"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4B3693">
      <w:rPr>
        <w:rStyle w:val="Paginanummer"/>
        <w:noProof/>
      </w:rPr>
      <w:t>7</w:t>
    </w:r>
    <w:r>
      <w:rPr>
        <w:rStyle w:val="Paginanummer"/>
      </w:rPr>
      <w:fldChar w:fldCharType="end"/>
    </w:r>
    <w:r>
      <w:rPr>
        <w:rStyle w:val="Paginanummer"/>
      </w:rPr>
      <w:t xml:space="preserve"> -</w:t>
    </w:r>
  </w:p>
  <w:p w14:paraId="024B3CEC" w14:textId="77777777" w:rsidR="00AE522E" w:rsidRPr="0063736C" w:rsidRDefault="00AE522E" w:rsidP="0063736C">
    <w:pPr>
      <w:pStyle w:val="Voettekst"/>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4E48AB"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CCC1" w14:textId="77777777" w:rsidR="000A1BE3" w:rsidRDefault="000A1BE3">
      <w:r>
        <w:separator/>
      </w:r>
    </w:p>
  </w:footnote>
  <w:footnote w:type="continuationSeparator" w:id="0">
    <w:p w14:paraId="51B0556A" w14:textId="77777777" w:rsidR="000A1BE3" w:rsidRDefault="000A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AE522E" w:rsidRPr="00607462" w:rsidRDefault="00AE522E" w:rsidP="005C0782">
    <w:pPr>
      <w:rPr>
        <w:rFonts w:ascii="Cambria" w:hAnsi="Cambria"/>
        <w:lang w:val="nl-NL"/>
      </w:rPr>
    </w:pPr>
  </w:p>
  <w:p w14:paraId="30FF259C" w14:textId="2FD37DEE" w:rsidR="00AE522E" w:rsidRDefault="00AE522E">
    <w:pPr>
      <w:pStyle w:val="Koptekst"/>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BA1D27"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E522E" w:rsidRDefault="00AE522E" w:rsidP="00AB536E">
    <w:pPr>
      <w:pStyle w:val="Koptekst"/>
    </w:pPr>
  </w:p>
  <w:p w14:paraId="519E252C" w14:textId="77777777" w:rsidR="00AE522E" w:rsidRPr="00EC3421" w:rsidRDefault="00AE522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E522E" w:rsidRPr="00AB536E" w:rsidRDefault="00AE522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mees, Anher">
    <w15:presenceInfo w15:providerId="AD" w15:userId="S-1-12-1-2739542576-1115618774-2523918978-1505116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25F2E"/>
    <w:rsid w:val="00050E9B"/>
    <w:rsid w:val="00064EE7"/>
    <w:rsid w:val="0006541C"/>
    <w:rsid w:val="0007080E"/>
    <w:rsid w:val="000A1323"/>
    <w:rsid w:val="000A1BE3"/>
    <w:rsid w:val="000A73DA"/>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C63C9"/>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B3693"/>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E72B1"/>
    <w:rsid w:val="006F2882"/>
    <w:rsid w:val="007008B9"/>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03C43"/>
    <w:rsid w:val="00914681"/>
    <w:rsid w:val="00933166"/>
    <w:rsid w:val="00953E3C"/>
    <w:rsid w:val="00961870"/>
    <w:rsid w:val="00973862"/>
    <w:rsid w:val="009912E1"/>
    <w:rsid w:val="009C27F1"/>
    <w:rsid w:val="009D5486"/>
    <w:rsid w:val="009E4498"/>
    <w:rsid w:val="00A0358B"/>
    <w:rsid w:val="00A04B08"/>
    <w:rsid w:val="00A0596B"/>
    <w:rsid w:val="00A20ABE"/>
    <w:rsid w:val="00A33F00"/>
    <w:rsid w:val="00A36A6A"/>
    <w:rsid w:val="00A45B30"/>
    <w:rsid w:val="00A8207F"/>
    <w:rsid w:val="00A92123"/>
    <w:rsid w:val="00A94151"/>
    <w:rsid w:val="00AA27A1"/>
    <w:rsid w:val="00AA363B"/>
    <w:rsid w:val="00AB536E"/>
    <w:rsid w:val="00AC5676"/>
    <w:rsid w:val="00AD4ED8"/>
    <w:rsid w:val="00AE522E"/>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08AD"/>
    <w:rsid w:val="00D11206"/>
    <w:rsid w:val="00D25649"/>
    <w:rsid w:val="00D3085D"/>
    <w:rsid w:val="00D36EDD"/>
    <w:rsid w:val="00D802DE"/>
    <w:rsid w:val="00D81EF0"/>
    <w:rsid w:val="00DB72DF"/>
    <w:rsid w:val="00DF05DC"/>
    <w:rsid w:val="00DF1B05"/>
    <w:rsid w:val="00E0693A"/>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59F07640-E9BE-4B2C-9D6F-0A48751B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F584D-F598-4915-9F37-0E2EC3AC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2546</Words>
  <Characters>14006</Characters>
  <Application>Microsoft Office Word</Application>
  <DocSecurity>0</DocSecurity>
  <Lines>116</Lines>
  <Paragraphs>33</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Khamees, Anher</cp:lastModifiedBy>
  <cp:revision>13</cp:revision>
  <cp:lastPrinted>2016-03-24T11:02:00Z</cp:lastPrinted>
  <dcterms:created xsi:type="dcterms:W3CDTF">2016-11-12T17:15:00Z</dcterms:created>
  <dcterms:modified xsi:type="dcterms:W3CDTF">2017-06-29T07:56:00Z</dcterms:modified>
</cp:coreProperties>
</file>